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2450"/>
        <w:gridCol w:w="4538"/>
        <w:gridCol w:w="484"/>
        <w:gridCol w:w="2439"/>
      </w:tblGrid>
      <w:tr w:rsidR="0052649A" w:rsidRPr="004764C8" w14:paraId="52E5A030" w14:textId="77777777" w:rsidTr="00335511">
        <w:trPr>
          <w:trHeight w:val="780"/>
        </w:trPr>
        <w:sdt>
          <w:sdtPr>
            <w:rPr>
              <w:rFonts w:eastAsia="Times New Roman" w:cs="Times New Roman"/>
              <w:b/>
              <w:szCs w:val="28"/>
              <w:lang w:val="ru-RU" w:eastAsia="ru-RU"/>
            </w:rPr>
            <w:id w:val="-1457484773"/>
            <w:lock w:val="sdtContentLocked"/>
            <w:placeholder>
              <w:docPart w:val="B0CFE1B6FC7F4DC4B068256EC4EB992B"/>
            </w:placeholder>
          </w:sdtPr>
          <w:sdtEndPr/>
          <w:sdtContent>
            <w:tc>
              <w:tcPr>
                <w:tcW w:w="9911" w:type="dxa"/>
                <w:gridSpan w:val="4"/>
              </w:tcPr>
              <w:p w14:paraId="51386615" w14:textId="77777777" w:rsidR="00AE60F3" w:rsidRPr="00AE60F3" w:rsidRDefault="0052649A" w:rsidP="00AE60F3">
                <w:pPr>
                  <w:jc w:val="center"/>
                  <w:rPr>
                    <w:rFonts w:eastAsia="Times New Roman" w:cs="Times New Roman"/>
                    <w:b/>
                    <w:noProof/>
                    <w:szCs w:val="28"/>
                    <w:lang w:val="ru-RU" w:eastAsia="ru-RU"/>
                  </w:rPr>
                </w:pPr>
                <w:r w:rsidRPr="00AE60F3">
                  <w:rPr>
                    <w:rFonts w:eastAsia="Times New Roman" w:cs="Times New Roman"/>
                    <w:b/>
                    <w:noProof/>
                    <w:szCs w:val="28"/>
                    <w:lang w:val="ru-RU" w:eastAsia="ru-RU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72317686" wp14:editId="6E9CE4DE">
                          <wp:simplePos x="0" y="0"/>
                          <wp:positionH relativeFrom="column">
                            <wp:posOffset>-943610</wp:posOffset>
                          </wp:positionH>
                          <wp:positionV relativeFrom="paragraph">
                            <wp:posOffset>-3086735</wp:posOffset>
                          </wp:positionV>
                          <wp:extent cx="228600" cy="228600"/>
                          <wp:effectExtent l="0" t="0" r="19050" b="19050"/>
                          <wp:wrapNone/>
                          <wp:docPr id="242" name="Надпись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9525">
                                    <a:solidFill>
                                      <a:sysClr val="window" lastClr="FFFFFF">
                                        <a:lumMod val="65000"/>
                                      </a:sys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D8AE93" w14:textId="77777777" w:rsidR="0052649A" w:rsidRPr="0052649A" w:rsidRDefault="0052649A" w:rsidP="0052649A">
                                      <w:pPr>
                                        <w:jc w:val="center"/>
                                        <w:rPr>
                                          <w:color w:val="A6A6A6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52649A">
                                        <w:rPr>
                                          <w:color w:val="A6A6A6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oval w14:anchorId="72317686" id="Надпись 2" o:spid="_x0000_s1026" style="position:absolute;left:0;text-align:left;margin-left:-74.3pt;margin-top:-243.05pt;width:18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      <v:fill opacity="0"/>
                          <v:stroke joinstyle="miter"/>
                          <v:textbox inset="0,0,0,0">
                            <w:txbxContent>
                              <w:p w14:paraId="11D8AE93" w14:textId="77777777" w:rsidR="0052649A" w:rsidRPr="0052649A" w:rsidRDefault="0052649A" w:rsidP="0052649A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</w:pict>
                    </mc:Fallback>
                  </mc:AlternateContent>
                </w:r>
                <w:r w:rsidR="00AE60F3" w:rsidRPr="00AE60F3">
                  <w:rPr>
                    <w:rFonts w:eastAsia="Times New Roman" w:cs="Times New Roman"/>
                    <w:b/>
                    <w:noProof/>
                    <w:szCs w:val="28"/>
                    <w:lang w:val="ru-RU" w:eastAsia="ru-RU"/>
                  </w:rPr>
                  <w:t>АКЦИОНЕРНОЕ ОБЩЕСТВО «ТВЭЛ»</w:t>
                </w:r>
              </w:p>
              <w:p w14:paraId="7BB110FC" w14:textId="77777777" w:rsidR="0052649A" w:rsidRPr="0052649A" w:rsidRDefault="00AE60F3" w:rsidP="00AE60F3">
                <w:pPr>
                  <w:jc w:val="center"/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</w:pPr>
                <w:r w:rsidRPr="00AE60F3">
                  <w:rPr>
                    <w:rFonts w:eastAsia="Times New Roman" w:cs="Times New Roman"/>
                    <w:b/>
                    <w:noProof/>
                    <w:szCs w:val="28"/>
                    <w:lang w:val="ru-RU" w:eastAsia="ru-RU"/>
                  </w:rPr>
                  <w:t xml:space="preserve"> (АО «ТВЭЛ»)</w:t>
                </w:r>
              </w:p>
            </w:tc>
          </w:sdtContent>
        </w:sdt>
      </w:tr>
      <w:tr w:rsidR="0052649A" w:rsidRPr="0052649A" w14:paraId="6815D858" w14:textId="77777777" w:rsidTr="00F71189">
        <w:tblPrEx>
          <w:tblBorders>
            <w:bottom w:val="single" w:sz="4" w:space="0" w:color="auto"/>
          </w:tblBorders>
        </w:tblPrEx>
        <w:trPr>
          <w:trHeight w:val="142"/>
        </w:trPr>
        <w:sdt>
          <w:sdtPr>
            <w:rPr>
              <w:rFonts w:eastAsia="Times New Roman" w:cs="Times New Roman"/>
              <w:b/>
              <w:sz w:val="10"/>
              <w:szCs w:val="10"/>
              <w:lang w:val="ru-RU" w:eastAsia="ru-RU"/>
            </w:rPr>
            <w:id w:val="1021666548"/>
            <w:lock w:val="sdtContentLocked"/>
            <w:placeholder>
              <w:docPart w:val="01280B4F1AAA4F97AD8843C2B4DDCAEE"/>
            </w:placeholder>
            <w:showingPlcHdr/>
          </w:sdtPr>
          <w:sdtEndPr/>
          <w:sdtContent>
            <w:tc>
              <w:tcPr>
                <w:tcW w:w="9911" w:type="dxa"/>
                <w:gridSpan w:val="4"/>
              </w:tcPr>
              <w:p w14:paraId="4E3F2907" w14:textId="77777777" w:rsidR="0052649A" w:rsidRPr="0052649A" w:rsidRDefault="00F75C2A" w:rsidP="00F75C2A">
                <w:pPr>
                  <w:jc w:val="center"/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</w:pPr>
                <w:r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  <w:t xml:space="preserve"> </w:t>
                </w:r>
              </w:p>
            </w:tc>
          </w:sdtContent>
        </w:sdt>
      </w:tr>
      <w:tr w:rsidR="0052649A" w:rsidRPr="0052649A" w14:paraId="53CC25E7" w14:textId="77777777" w:rsidTr="00F71189">
        <w:tblPrEx>
          <w:tblBorders>
            <w:bottom w:val="single" w:sz="4" w:space="0" w:color="auto"/>
          </w:tblBorders>
        </w:tblPrEx>
        <w:trPr>
          <w:trHeight w:hRule="exact" w:val="454"/>
        </w:trPr>
        <w:tc>
          <w:tcPr>
            <w:tcW w:w="9911" w:type="dxa"/>
            <w:gridSpan w:val="4"/>
          </w:tcPr>
          <w:p w14:paraId="291989E7" w14:textId="77777777" w:rsidR="0052649A" w:rsidRPr="0052649A" w:rsidRDefault="0052649A" w:rsidP="00706057">
            <w:pPr>
              <w:jc w:val="center"/>
              <w:rPr>
                <w:rFonts w:eastAsia="Times New Roman" w:cs="Times New Roman"/>
                <w:b/>
                <w:sz w:val="40"/>
                <w:szCs w:val="40"/>
                <w:lang w:val="ru-RU" w:eastAsia="ru-RU"/>
              </w:rPr>
            </w:pPr>
            <w:r w:rsidRPr="0052649A">
              <w:rPr>
                <w:rFonts w:eastAsia="Times New Roman" w:cs="Times New Roman"/>
                <w:b/>
                <w:noProof/>
                <w:spacing w:val="80"/>
                <w:sz w:val="21"/>
                <w:szCs w:val="21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40511F6" wp14:editId="218EC0D8">
                      <wp:simplePos x="0" y="0"/>
                      <wp:positionH relativeFrom="column">
                        <wp:posOffset>-885058</wp:posOffset>
                      </wp:positionH>
                      <wp:positionV relativeFrom="paragraph">
                        <wp:posOffset>-2552627</wp:posOffset>
                      </wp:positionV>
                      <wp:extent cx="228600" cy="228600"/>
                      <wp:effectExtent l="0" t="0" r="19050" b="19050"/>
                      <wp:wrapNone/>
                      <wp:docPr id="24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AAF1E" w14:textId="77777777" w:rsidR="0052649A" w:rsidRPr="0052649A" w:rsidRDefault="0052649A" w:rsidP="0052649A">
                                  <w:pPr>
                                    <w:jc w:val="center"/>
                                    <w:rPr>
                                      <w:color w:val="A6A6A6"/>
                                      <w:sz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2649A">
                                    <w:rPr>
                                      <w:color w:val="A6A6A6"/>
                                      <w:sz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0511F6" id="_x0000_s1027" style="position:absolute;left:0;text-align:left;margin-left:-69.7pt;margin-top:-201pt;width:18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" strokecolor="#a6a6a6">
                      <v:fill opacity="0"/>
                      <v:stroke joinstyle="miter"/>
                      <v:textbox inset="0,0,0,0">
                        <w:txbxContent>
                          <w:p w14:paraId="6FAAAF1E" w14:textId="77777777" w:rsidR="0052649A" w:rsidRPr="0052649A" w:rsidRDefault="0052649A" w:rsidP="0052649A">
                            <w:pPr>
                              <w:jc w:val="center"/>
                              <w:rPr>
                                <w:color w:val="A6A6A6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2649A">
                              <w:rPr>
                                <w:color w:val="A6A6A6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sdt>
              <w:sdtPr>
                <w:rPr>
                  <w:rFonts w:eastAsia="Times New Roman" w:cs="Times New Roman"/>
                  <w:b/>
                  <w:sz w:val="40"/>
                  <w:szCs w:val="40"/>
                  <w:lang w:val="ru-RU" w:eastAsia="ru-RU"/>
                </w:rPr>
                <w:id w:val="-172261701"/>
                <w:lock w:val="sdtContentLocked"/>
                <w:placeholder>
                  <w:docPart w:val="D9D0895F3E9A4D4299A1E4F14DF6C653"/>
                </w:placeholder>
              </w:sdtPr>
              <w:sdtEndPr/>
              <w:sdtContent>
                <w:r w:rsidR="002F322F">
                  <w:rPr>
                    <w:rFonts w:eastAsia="Times New Roman" w:cs="Times New Roman"/>
                    <w:b/>
                    <w:spacing w:val="80"/>
                    <w:sz w:val="40"/>
                    <w:szCs w:val="40"/>
                    <w:lang w:val="ru-RU" w:eastAsia="ru-RU"/>
                  </w:rPr>
                  <w:t>ПРОТОКОЛ</w:t>
                </w:r>
              </w:sdtContent>
            </w:sdt>
          </w:p>
        </w:tc>
      </w:tr>
      <w:tr w:rsidR="0052649A" w:rsidRPr="0052649A" w14:paraId="26E5528B" w14:textId="77777777" w:rsidTr="00F71189">
        <w:tblPrEx>
          <w:tblBorders>
            <w:bottom w:val="single" w:sz="4" w:space="0" w:color="auto"/>
          </w:tblBorders>
        </w:tblPrEx>
        <w:trPr>
          <w:trHeight w:val="142"/>
        </w:trPr>
        <w:sdt>
          <w:sdtPr>
            <w:rPr>
              <w:rFonts w:eastAsia="Times New Roman" w:cs="Times New Roman"/>
              <w:b/>
              <w:sz w:val="10"/>
              <w:szCs w:val="10"/>
              <w:lang w:val="ru-RU" w:eastAsia="ru-RU"/>
            </w:rPr>
            <w:id w:val="466555089"/>
            <w:lock w:val="sdtContentLocked"/>
            <w:placeholder>
              <w:docPart w:val="EFC0C3C612E7445DBD1273F0AA66D629"/>
            </w:placeholder>
            <w:showingPlcHdr/>
          </w:sdtPr>
          <w:sdtEndPr/>
          <w:sdtContent>
            <w:tc>
              <w:tcPr>
                <w:tcW w:w="9911" w:type="dxa"/>
                <w:gridSpan w:val="4"/>
              </w:tcPr>
              <w:p w14:paraId="59D6F797" w14:textId="77777777" w:rsidR="0052649A" w:rsidRPr="0052649A" w:rsidRDefault="002F322F" w:rsidP="003F45AC">
                <w:pPr>
                  <w:jc w:val="center"/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</w:pPr>
                <w:r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  <w:t xml:space="preserve"> </w:t>
                </w:r>
              </w:p>
            </w:tc>
          </w:sdtContent>
        </w:sdt>
      </w:tr>
      <w:tr w:rsidR="002F322F" w:rsidRPr="004764C8" w14:paraId="7A235F89" w14:textId="77777777" w:rsidTr="00F71189">
        <w:tblPrEx>
          <w:tblBorders>
            <w:bottom w:val="single" w:sz="4" w:space="0" w:color="auto"/>
          </w:tblBorders>
        </w:tblPrEx>
        <w:trPr>
          <w:trHeight w:val="142"/>
        </w:trPr>
        <w:tc>
          <w:tcPr>
            <w:tcW w:w="9911" w:type="dxa"/>
            <w:gridSpan w:val="4"/>
          </w:tcPr>
          <w:p w14:paraId="469C6D8C" w14:textId="7439AA20" w:rsidR="002F322F" w:rsidRPr="008B6F5C" w:rsidRDefault="0050612E" w:rsidP="004C3F17">
            <w:pPr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sdt>
              <w:sdtPr>
                <w:rPr>
                  <w:rFonts w:eastAsia="Times New Roman" w:cs="Times New Roman"/>
                  <w:b/>
                  <w:sz w:val="10"/>
                  <w:szCs w:val="10"/>
                  <w:lang w:val="ru-RU" w:eastAsia="ru-RU"/>
                </w:rPr>
                <w:alias w:val="Заголовок протокола: совещание &lt;название совещания&gt;"/>
                <w:tag w:val="Заголовок. "/>
                <w:id w:val="-818033570"/>
                <w:placeholder>
                  <w:docPart w:val="9C6BF673A84941B3A0C8235B77D2A175"/>
                </w:placeholder>
              </w:sdtPr>
              <w:sdtEndPr/>
              <w:sdtContent>
                <w:r w:rsidR="00B12074" w:rsidRPr="004C3F17">
                  <w:rPr>
                    <w:bCs/>
                    <w:szCs w:val="28"/>
                    <w:lang w:val="ru-RU"/>
                  </w:rPr>
                  <w:t>заседания Оперативного совета проекта</w:t>
                </w:r>
                <w:r w:rsidR="00B12074" w:rsidRPr="002F71BC">
                  <w:rPr>
                    <w:bCs/>
                    <w:sz w:val="24"/>
                    <w:lang w:val="ru-RU"/>
                  </w:rPr>
                  <w:br/>
                </w:r>
              </w:sdtContent>
            </w:sdt>
            <w:r w:rsidR="00573618" w:rsidRPr="00EA1455">
              <w:rPr>
                <w:rFonts w:eastAsia="Times New Roman" w:cs="Times New Roman"/>
                <w:szCs w:val="28"/>
                <w:lang w:val="ru-RU" w:eastAsia="ru-RU"/>
              </w:rPr>
              <w:t xml:space="preserve"> </w:t>
            </w:r>
            <w:sdt>
              <w:sdtPr>
                <w:rPr>
                  <w:rFonts w:eastAsia="Times New Roman" w:cs="Times New Roman"/>
                  <w:szCs w:val="28"/>
                  <w:lang w:val="ru-RU" w:eastAsia="ru-RU"/>
                </w:rPr>
                <w:id w:val="1176459832"/>
                <w:placeholder>
                  <w:docPart w:val="16F58D73676041388CE5FAD3450A0798"/>
                </w:placeholder>
              </w:sdtPr>
              <w:sdtEndPr/>
              <w:sdtContent>
                <w:r w:rsidR="004C3F17" w:rsidRPr="004C3F17">
                  <w:rPr>
                    <w:rFonts w:eastAsia="Times New Roman" w:cs="Times New Roman"/>
                    <w:b/>
                    <w:szCs w:val="28"/>
                    <w:lang w:val="ru-RU" w:eastAsia="ru-RU"/>
                  </w:rPr>
                  <w:t>«</w:t>
                </w:r>
                <w:r w:rsidR="004C3F17" w:rsidRPr="004C3F17">
                  <w:rPr>
                    <w:rFonts w:eastAsia="Times New Roman" w:cs="Times New Roman"/>
                    <w:szCs w:val="28"/>
                    <w:lang w:val="ru-RU" w:eastAsia="ru-RU"/>
                  </w:rPr>
                  <w:t>Создание системы бизнес-планирования, бюджетирования, прогнозирования для обществ Топливной Компании» (код проекта – ТК-РВ-СРМ1-1)</w:t>
                </w:r>
                <w:r w:rsidR="004C3F17">
                  <w:rPr>
                    <w:rFonts w:eastAsia="Times New Roman" w:cs="Times New Roman"/>
                    <w:szCs w:val="28"/>
                    <w:lang w:val="ru-RU" w:eastAsia="ru-RU"/>
                  </w:rPr>
                  <w:t>»</w:t>
                </w:r>
              </w:sdtContent>
            </w:sdt>
          </w:p>
        </w:tc>
      </w:tr>
      <w:tr w:rsidR="002F322F" w:rsidRPr="00573618" w14:paraId="5133A828" w14:textId="77777777" w:rsidTr="00F71189">
        <w:tblPrEx>
          <w:tblBorders>
            <w:bottom w:val="single" w:sz="4" w:space="0" w:color="auto"/>
          </w:tblBorders>
        </w:tblPrEx>
        <w:trPr>
          <w:trHeight w:val="142"/>
        </w:trPr>
        <w:sdt>
          <w:sdtPr>
            <w:rPr>
              <w:rFonts w:eastAsia="Times New Roman" w:cs="Times New Roman"/>
              <w:b/>
              <w:sz w:val="10"/>
              <w:szCs w:val="10"/>
              <w:lang w:val="ru-RU" w:eastAsia="ru-RU"/>
            </w:rPr>
            <w:id w:val="-1782027093"/>
            <w:lock w:val="sdtContentLocked"/>
            <w:placeholder>
              <w:docPart w:val="7F81F480A2614C158495B39929550EA9"/>
            </w:placeholder>
            <w:showingPlcHdr/>
          </w:sdtPr>
          <w:sdtEndPr/>
          <w:sdtContent>
            <w:tc>
              <w:tcPr>
                <w:tcW w:w="9911" w:type="dxa"/>
                <w:gridSpan w:val="4"/>
              </w:tcPr>
              <w:p w14:paraId="3A14F624" w14:textId="77777777" w:rsidR="002F322F" w:rsidRPr="0052649A" w:rsidRDefault="002F322F" w:rsidP="003F45AC">
                <w:pPr>
                  <w:jc w:val="center"/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</w:pPr>
                <w:r>
                  <w:rPr>
                    <w:rFonts w:eastAsia="Times New Roman" w:cs="Times New Roman"/>
                    <w:b/>
                    <w:sz w:val="10"/>
                    <w:szCs w:val="10"/>
                    <w:lang w:val="ru-RU" w:eastAsia="ru-RU"/>
                  </w:rPr>
                  <w:t xml:space="preserve"> </w:t>
                </w:r>
              </w:p>
            </w:tc>
          </w:sdtContent>
        </w:sdt>
      </w:tr>
      <w:tr w:rsidR="00B878DF" w:rsidRPr="00675364" w14:paraId="300BC246" w14:textId="77777777" w:rsidTr="00B878DF">
        <w:tblPrEx>
          <w:tblBorders>
            <w:bottom w:val="single" w:sz="4" w:space="0" w:color="auto"/>
          </w:tblBorders>
        </w:tblPrEx>
        <w:trPr>
          <w:trHeight w:hRule="exact" w:val="454"/>
        </w:trPr>
        <w:tc>
          <w:tcPr>
            <w:tcW w:w="2450" w:type="dxa"/>
            <w:tcBorders>
              <w:bottom w:val="single" w:sz="4" w:space="0" w:color="auto"/>
            </w:tcBorders>
            <w:vAlign w:val="bottom"/>
          </w:tcPr>
          <w:p w14:paraId="45C6E1A5" w14:textId="3398AC9E" w:rsidR="0052649A" w:rsidRPr="00E21769" w:rsidRDefault="00475462" w:rsidP="00284574">
            <w:pPr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26</w:t>
            </w:r>
            <w:r w:rsidR="00CC1D59">
              <w:rPr>
                <w:rFonts w:eastAsia="Times New Roman" w:cs="Times New Roman"/>
                <w:szCs w:val="28"/>
                <w:lang w:val="ru-RU" w:eastAsia="ru-RU"/>
              </w:rPr>
              <w:t>.0</w:t>
            </w:r>
            <w:r w:rsidR="00284574">
              <w:rPr>
                <w:rFonts w:eastAsia="Times New Roman" w:cs="Times New Roman"/>
                <w:szCs w:val="28"/>
                <w:lang w:val="ru-RU" w:eastAsia="ru-RU"/>
              </w:rPr>
              <w:t>2</w:t>
            </w:r>
            <w:r w:rsidR="00CC1D59">
              <w:rPr>
                <w:rFonts w:eastAsia="Times New Roman" w:cs="Times New Roman"/>
                <w:szCs w:val="28"/>
                <w:lang w:val="ru-RU" w:eastAsia="ru-RU"/>
              </w:rPr>
              <w:t>.2021</w:t>
            </w:r>
            <w:sdt>
              <w:sdtPr>
                <w:rPr>
                  <w:rFonts w:eastAsia="Times New Roman" w:cs="Times New Roman"/>
                  <w:szCs w:val="28"/>
                  <w:lang w:val="ru-RU" w:eastAsia="ru-RU"/>
                </w:rPr>
                <w:id w:val="-823500960"/>
                <w:lock w:val="sdtContentLocked"/>
                <w:placeholder>
                  <w:docPart w:val="E88990DD946C4F06ABA78FA89038FFCB"/>
                </w:placeholder>
                <w:showingPlcHdr/>
              </w:sdtPr>
              <w:sdtEndPr/>
              <w:sdtContent>
                <w:bookmarkStart w:id="0" w:name="stamp_date"/>
                <w:r w:rsidR="00FA3F1C" w:rsidRPr="00E21769">
                  <w:rPr>
                    <w:rStyle w:val="aa"/>
                    <w:szCs w:val="28"/>
                    <w:lang w:val="ru-RU"/>
                  </w:rPr>
                  <w:t xml:space="preserve"> </w:t>
                </w:r>
                <w:bookmarkEnd w:id="0"/>
              </w:sdtContent>
            </w:sdt>
          </w:p>
        </w:tc>
        <w:tc>
          <w:tcPr>
            <w:tcW w:w="4538" w:type="dxa"/>
            <w:tcBorders>
              <w:bottom w:val="nil"/>
            </w:tcBorders>
            <w:vAlign w:val="bottom"/>
          </w:tcPr>
          <w:p w14:paraId="79CB4BFB" w14:textId="77777777" w:rsidR="0052649A" w:rsidRPr="0052649A" w:rsidRDefault="0052649A" w:rsidP="00F71189">
            <w:pPr>
              <w:jc w:val="right"/>
              <w:rPr>
                <w:rFonts w:eastAsia="Times New Roman" w:cs="Times New Roman"/>
                <w:b/>
                <w:sz w:val="10"/>
                <w:szCs w:val="10"/>
                <w:lang w:val="ru-RU" w:eastAsia="ru-RU"/>
              </w:rPr>
            </w:pPr>
          </w:p>
        </w:tc>
        <w:sdt>
          <w:sdtPr>
            <w:rPr>
              <w:rFonts w:eastAsia="Times New Roman" w:cs="Times New Roman"/>
              <w:szCs w:val="28"/>
              <w:lang w:val="ru-RU" w:eastAsia="ru-RU"/>
            </w:rPr>
            <w:id w:val="-948934225"/>
            <w:lock w:val="sdtContentLocked"/>
            <w:placeholder>
              <w:docPart w:val="B172FFFC6ED348FC8D4F862F1075754C"/>
            </w:placeholder>
          </w:sdtPr>
          <w:sdtEndPr/>
          <w:sdtContent>
            <w:bookmarkStart w:id="1" w:name="stamp_number" w:displacedByCustomXml="prev"/>
            <w:tc>
              <w:tcPr>
                <w:tcW w:w="484" w:type="dxa"/>
                <w:tcBorders>
                  <w:bottom w:val="nil"/>
                  <w:right w:val="nil"/>
                </w:tcBorders>
                <w:vAlign w:val="bottom"/>
              </w:tcPr>
              <w:p w14:paraId="072EE29C" w14:textId="77777777" w:rsidR="0052649A" w:rsidRPr="0052649A" w:rsidRDefault="00B878DF" w:rsidP="00B878DF">
                <w:pPr>
                  <w:jc w:val="right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>
                  <w:rPr>
                    <w:rFonts w:eastAsia="Times New Roman" w:cs="Times New Roman"/>
                    <w:szCs w:val="28"/>
                    <w:lang w:val="ru-RU" w:eastAsia="ru-RU"/>
                  </w:rPr>
                  <w:t>№</w:t>
                </w:r>
              </w:p>
            </w:tc>
            <w:bookmarkEnd w:id="1" w:displacedByCustomXml="next"/>
          </w:sdtContent>
        </w:sdt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B8290E" w14:textId="52B9E477" w:rsidR="0052649A" w:rsidRPr="00CC1D59" w:rsidRDefault="00284574" w:rsidP="00E25127">
            <w:pPr>
              <w:rPr>
                <w:rFonts w:eastAsia="Times New Roman" w:cs="Times New Roman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Cs w:val="28"/>
                <w:lang w:val="ru-RU" w:eastAsia="ru-RU"/>
              </w:rPr>
              <w:t>10</w:t>
            </w:r>
          </w:p>
        </w:tc>
      </w:tr>
      <w:tr w:rsidR="008F0A4B" w:rsidRPr="00675364" w14:paraId="0AE0848F" w14:textId="77777777" w:rsidTr="0035354B">
        <w:tblPrEx>
          <w:tblBorders>
            <w:bottom w:val="single" w:sz="4" w:space="0" w:color="auto"/>
          </w:tblBorders>
        </w:tblPrEx>
        <w:trPr>
          <w:trHeight w:hRule="exact" w:val="340"/>
        </w:trPr>
        <w:sdt>
          <w:sdtPr>
            <w:rPr>
              <w:rFonts w:eastAsia="Times New Roman" w:cs="Times New Roman"/>
              <w:szCs w:val="28"/>
              <w:lang w:val="ru-RU" w:eastAsia="ru-RU"/>
            </w:rPr>
            <w:alias w:val="Название населенного пункта, где проводилось совещание"/>
            <w:tag w:val="Название населенного пункта, где проводилось совещание"/>
            <w:id w:val="-82924820"/>
            <w:lock w:val="sdtLocked"/>
            <w:placeholder>
              <w:docPart w:val="C00D60ED43C340A289BA6F8E52B21B5B"/>
            </w:placeholder>
          </w:sdtPr>
          <w:sdtEndPr/>
          <w:sdtContent>
            <w:tc>
              <w:tcPr>
                <w:tcW w:w="9911" w:type="dxa"/>
                <w:gridSpan w:val="4"/>
                <w:tcBorders>
                  <w:top w:val="nil"/>
                  <w:bottom w:val="nil"/>
                </w:tcBorders>
              </w:tcPr>
              <w:p w14:paraId="4E28B625" w14:textId="77777777" w:rsidR="008F0A4B" w:rsidRPr="0052649A" w:rsidRDefault="00F75C2A" w:rsidP="00F75C2A">
                <w:pPr>
                  <w:jc w:val="center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>
                  <w:rPr>
                    <w:rFonts w:eastAsia="Times New Roman" w:cs="Times New Roman"/>
                    <w:szCs w:val="28"/>
                    <w:lang w:val="ru-RU" w:eastAsia="ru-RU"/>
                  </w:rPr>
                  <w:t>Москва</w:t>
                </w:r>
              </w:p>
            </w:tc>
          </w:sdtContent>
        </w:sdt>
      </w:tr>
      <w:tr w:rsidR="0052649A" w:rsidRPr="00675364" w14:paraId="4E6CD08C" w14:textId="77777777" w:rsidTr="0035354B">
        <w:tblPrEx>
          <w:tblBorders>
            <w:bottom w:val="single" w:sz="4" w:space="0" w:color="auto"/>
          </w:tblBorders>
        </w:tblPrEx>
        <w:trPr>
          <w:trHeight w:hRule="exact" w:val="454"/>
        </w:trPr>
        <w:sdt>
          <w:sdtPr>
            <w:rPr>
              <w:rFonts w:eastAsia="Times New Roman" w:cs="Times New Roman"/>
              <w:szCs w:val="28"/>
              <w:lang w:val="ru-RU" w:eastAsia="ru-RU"/>
            </w:rPr>
            <w:id w:val="1449819241"/>
            <w:lock w:val="sdtContentLocked"/>
            <w:placeholder>
              <w:docPart w:val="59B3BEADE3F7457B9BA24D00F0E98100"/>
            </w:placeholder>
            <w:showingPlcHdr/>
          </w:sdtPr>
          <w:sdtEndPr/>
          <w:sdtContent>
            <w:tc>
              <w:tcPr>
                <w:tcW w:w="9911" w:type="dxa"/>
                <w:gridSpan w:val="4"/>
                <w:tcBorders>
                  <w:top w:val="nil"/>
                  <w:bottom w:val="nil"/>
                </w:tcBorders>
              </w:tcPr>
              <w:p w14:paraId="624A10A1" w14:textId="77777777" w:rsidR="0052649A" w:rsidRPr="0052649A" w:rsidRDefault="00A6776F" w:rsidP="0052649A">
                <w:pPr>
                  <w:jc w:val="center"/>
                  <w:rPr>
                    <w:rFonts w:eastAsia="Times New Roman" w:cs="Times New Roman"/>
                    <w:szCs w:val="28"/>
                    <w:lang w:val="ru-RU" w:eastAsia="ru-RU"/>
                  </w:rPr>
                </w:pPr>
                <w:r w:rsidRPr="00FA3F1C">
                  <w:rPr>
                    <w:rStyle w:val="aa"/>
                    <w:lang w:val="ru-RU"/>
                  </w:rPr>
                  <w:t xml:space="preserve"> </w:t>
                </w:r>
              </w:p>
            </w:tc>
          </w:sdtContent>
        </w:sdt>
      </w:tr>
    </w:tbl>
    <w:p w14:paraId="3F895F74" w14:textId="36A5C43B" w:rsidR="00335511" w:rsidRDefault="00234076" w:rsidP="00257912">
      <w:pPr>
        <w:jc w:val="both"/>
        <w:rPr>
          <w:rFonts w:cs="Times New Roman"/>
          <w:szCs w:val="28"/>
          <w:lang w:val="ru-RU"/>
        </w:rPr>
      </w:pPr>
      <w:r w:rsidRPr="00873C71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88D3F7" wp14:editId="28389F19">
                <wp:simplePos x="0" y="0"/>
                <wp:positionH relativeFrom="column">
                  <wp:posOffset>3252470</wp:posOffset>
                </wp:positionH>
                <wp:positionV relativeFrom="topMargin">
                  <wp:posOffset>228600</wp:posOffset>
                </wp:positionV>
                <wp:extent cx="3053715" cy="475200"/>
                <wp:effectExtent l="0" t="0" r="0" b="12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3715" cy="47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ru-RU"/>
                              </w:rPr>
                              <w:alias w:val="пометка дсп/кт"/>
                              <w:tag w:val="пометка дсп/кт"/>
                              <w:id w:val="-414936327"/>
                              <w:placeholder>
                                <w:docPart w:val="E1053B5FEBA2434C856D15F1698FDC21"/>
                              </w:placeholder>
                              <w:showingPlcHdr/>
                              <w:docPartList>
                                <w:docPartGallery w:val="Quick Parts"/>
                                <w:docPartCategory w:val="ДСП"/>
                              </w:docPartList>
                            </w:sdtPr>
                            <w:sdtEndPr/>
                            <w:sdtContent>
                              <w:p w14:paraId="49B02A4D" w14:textId="77777777" w:rsidR="00873C71" w:rsidRPr="00873C71" w:rsidRDefault="000703DA">
                                <w:pPr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rStyle w:val="aa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8D3F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256.1pt;margin-top:18pt;width:240.45pt;height:3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" stroked="f">
                <v:textbox inset="0,0,0,0">
                  <w:txbxContent>
                    <w:sdt>
                      <w:sdtPr>
                        <w:rPr>
                          <w:lang w:val="ru-RU"/>
                        </w:rPr>
                        <w:alias w:val="пометка дсп/кт"/>
                        <w:tag w:val="пометка дсп/кт"/>
                        <w:id w:val="-414936327"/>
                        <w:placeholder>
                          <w:docPart w:val="E1053B5FEBA2434C856D15F1698FDC21"/>
                        </w:placeholder>
                        <w:showingPlcHdr/>
                        <w:docPartList>
                          <w:docPartGallery w:val="Quick Parts"/>
                          <w:docPartCategory w:val="ДСП"/>
                        </w:docPartList>
                      </w:sdtPr>
                      <w:sdtEndPr/>
                      <w:sdtContent>
                        <w:p w14:paraId="49B02A4D" w14:textId="77777777" w:rsidR="00873C71" w:rsidRPr="00873C71" w:rsidRDefault="000703DA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rStyle w:val="aa"/>
                              <w:lang w:val="ru-RU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y="margin"/>
              </v:shape>
            </w:pict>
          </mc:Fallback>
        </mc:AlternateContent>
      </w:r>
      <w:sdt>
        <w:sdtPr>
          <w:rPr>
            <w:rFonts w:cs="Times New Roman"/>
            <w:szCs w:val="28"/>
            <w:lang w:val="ru-RU"/>
          </w:rPr>
          <w:id w:val="-413854157"/>
          <w:placeholder>
            <w:docPart w:val="C802C477369940ACB1ED589CFED81F26"/>
          </w:placeholder>
        </w:sdtPr>
        <w:sdtEndPr/>
        <w:sdtContent>
          <w:r w:rsidR="00AC52B1" w:rsidRPr="00AC52B1">
            <w:rPr>
              <w:lang w:val="ru-RU"/>
            </w:rPr>
            <w:t>Председательствующий –</w:t>
          </w:r>
        </w:sdtContent>
      </w:sdt>
      <w:r w:rsidR="00AC52B1">
        <w:rPr>
          <w:rFonts w:cs="Times New Roman"/>
          <w:szCs w:val="28"/>
          <w:lang w:val="ru-RU"/>
        </w:rPr>
        <w:t xml:space="preserve"> </w:t>
      </w:r>
      <w:sdt>
        <w:sdtPr>
          <w:rPr>
            <w:rFonts w:cs="Times New Roman"/>
            <w:szCs w:val="28"/>
            <w:lang w:val="ru-RU"/>
          </w:rPr>
          <w:alias w:val="Фамилия Инициалы"/>
          <w:tag w:val="Фамилия Инициалы"/>
          <w:id w:val="739756001"/>
          <w:placeholder>
            <w:docPart w:val="D43A3CCB927946CCB2742D2AB4DB94AF"/>
          </w:placeholder>
        </w:sdtPr>
        <w:sdtEndPr/>
        <w:sdtContent>
          <w:r w:rsidR="00B12074" w:rsidRPr="004C3F17">
            <w:rPr>
              <w:bCs/>
              <w:szCs w:val="28"/>
              <w:lang w:val="ru-RU"/>
            </w:rPr>
            <w:t>Герасимов А.В.</w:t>
          </w:r>
        </w:sdtContent>
      </w:sdt>
    </w:p>
    <w:p w14:paraId="141FC1C1" w14:textId="2405AF8C" w:rsidR="00AC52B1" w:rsidRDefault="0050612E" w:rsidP="00AC52B1">
      <w:pPr>
        <w:jc w:val="both"/>
        <w:rPr>
          <w:rFonts w:cs="Times New Roman"/>
          <w:szCs w:val="28"/>
          <w:lang w:val="ru-RU"/>
        </w:rPr>
      </w:pPr>
      <w:sdt>
        <w:sdtPr>
          <w:rPr>
            <w:rFonts w:cs="Times New Roman"/>
            <w:szCs w:val="28"/>
            <w:lang w:val="ru-RU"/>
          </w:rPr>
          <w:id w:val="1931922105"/>
          <w:placeholder>
            <w:docPart w:val="8EA083354A7C4E87BCEE1D048E868933"/>
          </w:placeholder>
        </w:sdtPr>
        <w:sdtEndPr/>
        <w:sdtContent>
          <w:r w:rsidR="00E936B3" w:rsidRPr="00AC52B1">
            <w:rPr>
              <w:lang w:val="ru-RU"/>
            </w:rPr>
            <w:t>Секретарь –</w:t>
          </w:r>
        </w:sdtContent>
      </w:sdt>
      <w:r w:rsidR="00E936B3" w:rsidRPr="00E936B3">
        <w:rPr>
          <w:rFonts w:cs="Times New Roman"/>
          <w:szCs w:val="28"/>
          <w:lang w:val="ru-RU"/>
        </w:rPr>
        <w:t xml:space="preserve"> </w:t>
      </w:r>
      <w:sdt>
        <w:sdtPr>
          <w:rPr>
            <w:rFonts w:cs="Times New Roman"/>
            <w:szCs w:val="28"/>
            <w:lang w:val="ru-RU"/>
          </w:rPr>
          <w:alias w:val="Фамилия Инициалы"/>
          <w:tag w:val="Фамилия Инициалы"/>
          <w:id w:val="658278810"/>
          <w:placeholder>
            <w:docPart w:val="D97F058DB9C64AD6B8037920ED040A5D"/>
          </w:placeholder>
        </w:sdtPr>
        <w:sdtEndPr/>
        <w:sdtContent>
          <w:r w:rsidR="0098433C">
            <w:rPr>
              <w:rFonts w:cs="Times New Roman"/>
              <w:szCs w:val="28"/>
              <w:lang w:val="ru-RU"/>
            </w:rPr>
            <w:t>Василенко А.В.</w:t>
          </w:r>
          <w:r w:rsidR="00902E90">
            <w:rPr>
              <w:rFonts w:cs="Times New Roman"/>
              <w:szCs w:val="28"/>
              <w:lang w:val="ru-RU"/>
            </w:rPr>
            <w:t xml:space="preserve"> </w:t>
          </w:r>
        </w:sdtContent>
      </w:sdt>
    </w:p>
    <w:p w14:paraId="10A28353" w14:textId="77777777" w:rsidR="0098433C" w:rsidRDefault="0098433C" w:rsidP="00AC52B1">
      <w:pPr>
        <w:jc w:val="both"/>
        <w:rPr>
          <w:rFonts w:cs="Times New Roman"/>
          <w:szCs w:val="28"/>
          <w:lang w:val="ru-RU"/>
        </w:rPr>
      </w:pPr>
    </w:p>
    <w:sdt>
      <w:sdtPr>
        <w:rPr>
          <w:lang w:val="ru-RU"/>
        </w:rPr>
        <w:id w:val="-1261989012"/>
        <w:placeholder>
          <w:docPart w:val="7C90500A81634CC1AE7358FE721B7F24"/>
        </w:placeholder>
      </w:sdtPr>
      <w:sdtEndPr/>
      <w:sdtContent>
        <w:p w14:paraId="2158D013" w14:textId="1E39ADD6" w:rsidR="00E936B3" w:rsidRDefault="00E936B3" w:rsidP="00AC52B1">
          <w:pPr>
            <w:tabs>
              <w:tab w:val="left" w:pos="1080"/>
            </w:tabs>
            <w:jc w:val="both"/>
            <w:rPr>
              <w:lang w:val="ru-RU"/>
            </w:rPr>
          </w:pPr>
          <w:r w:rsidRPr="00AC52B1">
            <w:rPr>
              <w:lang w:val="ru-RU"/>
            </w:rPr>
            <w:t>Присутствовали</w:t>
          </w:r>
          <w:r w:rsidR="00B12074">
            <w:rPr>
              <w:lang w:val="ru-RU"/>
            </w:rPr>
            <w:t xml:space="preserve"> члены ОС</w:t>
          </w:r>
          <w:r w:rsidRPr="00AC52B1">
            <w:rPr>
              <w:lang w:val="ru-RU"/>
            </w:rPr>
            <w:t xml:space="preserve">: </w:t>
          </w:r>
        </w:p>
      </w:sdtContent>
    </w:sdt>
    <w:tbl>
      <w:tblPr>
        <w:tblW w:w="9639" w:type="dxa"/>
        <w:tblInd w:w="284" w:type="dxa"/>
        <w:tblLook w:val="04A0" w:firstRow="1" w:lastRow="0" w:firstColumn="1" w:lastColumn="0" w:noHBand="0" w:noVBand="1"/>
      </w:tblPr>
      <w:tblGrid>
        <w:gridCol w:w="2268"/>
        <w:gridCol w:w="425"/>
        <w:gridCol w:w="6946"/>
      </w:tblGrid>
      <w:tr w:rsidR="00902E90" w:rsidRPr="004764C8" w14:paraId="1E9530A7" w14:textId="77777777" w:rsidTr="008D297D">
        <w:tc>
          <w:tcPr>
            <w:tcW w:w="2268" w:type="dxa"/>
            <w:shd w:val="clear" w:color="auto" w:fill="auto"/>
          </w:tcPr>
          <w:p w14:paraId="4C414C37" w14:textId="488B6D5B" w:rsidR="00902E90" w:rsidRPr="004C3F17" w:rsidRDefault="00902E90" w:rsidP="00902E90">
            <w:pPr>
              <w:ind w:left="-113"/>
              <w:rPr>
                <w:bCs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Атаманчук А.Ю.</w:t>
            </w:r>
          </w:p>
        </w:tc>
        <w:tc>
          <w:tcPr>
            <w:tcW w:w="425" w:type="dxa"/>
            <w:shd w:val="clear" w:color="auto" w:fill="auto"/>
          </w:tcPr>
          <w:p w14:paraId="0015B3E6" w14:textId="27EF0783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5BA330D5" w14:textId="1800030F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р</w:t>
            </w:r>
            <w:r w:rsidRPr="006A3050">
              <w:rPr>
                <w:color w:val="000000"/>
                <w:szCs w:val="28"/>
                <w:lang w:val="ru-RU"/>
              </w:rPr>
              <w:t>уководитель направления мотивации, планирования и аналитики АО «ТВЭЛ»</w:t>
            </w:r>
            <w:r>
              <w:rPr>
                <w:color w:val="000000"/>
                <w:szCs w:val="28"/>
                <w:lang w:val="ru-RU"/>
              </w:rPr>
              <w:t>;</w:t>
            </w:r>
          </w:p>
        </w:tc>
      </w:tr>
      <w:tr w:rsidR="00902E90" w:rsidRPr="004764C8" w14:paraId="199E3ACE" w14:textId="77777777" w:rsidTr="008D297D">
        <w:tc>
          <w:tcPr>
            <w:tcW w:w="2268" w:type="dxa"/>
            <w:shd w:val="clear" w:color="auto" w:fill="auto"/>
          </w:tcPr>
          <w:p w14:paraId="677BFCCF" w14:textId="53822174" w:rsidR="00902E90" w:rsidRPr="004C3F17" w:rsidRDefault="00902E90" w:rsidP="00902E90">
            <w:pPr>
              <w:ind w:left="-113"/>
              <w:rPr>
                <w:bCs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Баумштейн С.В.</w:t>
            </w:r>
          </w:p>
        </w:tc>
        <w:tc>
          <w:tcPr>
            <w:tcW w:w="425" w:type="dxa"/>
            <w:shd w:val="clear" w:color="auto" w:fill="auto"/>
          </w:tcPr>
          <w:p w14:paraId="1A9E85B7" w14:textId="424A3229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4E7C8244" w14:textId="337332A0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г</w:t>
            </w:r>
            <w:r w:rsidRPr="006A3050">
              <w:rPr>
                <w:color w:val="222222"/>
                <w:szCs w:val="28"/>
                <w:lang w:val="ru-RU"/>
              </w:rPr>
              <w:t xml:space="preserve">лавный специалист </w:t>
            </w:r>
            <w:r w:rsidRPr="006A3050">
              <w:rPr>
                <w:color w:val="000000"/>
                <w:szCs w:val="28"/>
                <w:lang w:val="ru-RU"/>
              </w:rPr>
              <w:t>управления экономики, контроллинга, бюджетирования и консолидации АО «ТВЭЛ»</w:t>
            </w:r>
            <w:r>
              <w:rPr>
                <w:color w:val="000000"/>
                <w:szCs w:val="28"/>
                <w:lang w:val="ru-RU"/>
              </w:rPr>
              <w:t>;</w:t>
            </w:r>
          </w:p>
        </w:tc>
      </w:tr>
      <w:tr w:rsidR="00902E90" w:rsidRPr="004764C8" w14:paraId="359CE1E1" w14:textId="77777777" w:rsidTr="008D297D">
        <w:tc>
          <w:tcPr>
            <w:tcW w:w="2268" w:type="dxa"/>
            <w:shd w:val="clear" w:color="auto" w:fill="auto"/>
          </w:tcPr>
          <w:p w14:paraId="3950D336" w14:textId="6569F4E5" w:rsidR="00902E90" w:rsidRPr="004C3F17" w:rsidRDefault="00902E90" w:rsidP="00902E90">
            <w:pPr>
              <w:ind w:left="-113"/>
              <w:rPr>
                <w:bCs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Брыль</w:t>
            </w:r>
            <w:proofErr w:type="spellEnd"/>
            <w:r>
              <w:rPr>
                <w:color w:val="000000"/>
                <w:szCs w:val="28"/>
              </w:rPr>
              <w:t xml:space="preserve"> О.В.</w:t>
            </w:r>
          </w:p>
        </w:tc>
        <w:tc>
          <w:tcPr>
            <w:tcW w:w="425" w:type="dxa"/>
            <w:shd w:val="clear" w:color="auto" w:fill="auto"/>
          </w:tcPr>
          <w:p w14:paraId="6CC383D9" w14:textId="2CE4EE0D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23A615BE" w14:textId="658D4209" w:rsidR="00902E90" w:rsidRPr="00902E90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н</w:t>
            </w:r>
            <w:r w:rsidRPr="006A3050">
              <w:rPr>
                <w:color w:val="222222"/>
                <w:szCs w:val="28"/>
                <w:lang w:val="ru-RU"/>
              </w:rPr>
              <w:t>ачальник отдела экономики и себестоимости АО «Гринатом»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902E90" w14:paraId="23E503BC" w14:textId="77777777" w:rsidTr="008D297D">
        <w:tc>
          <w:tcPr>
            <w:tcW w:w="2268" w:type="dxa"/>
            <w:shd w:val="clear" w:color="auto" w:fill="auto"/>
          </w:tcPr>
          <w:p w14:paraId="76EB6890" w14:textId="772B40E3" w:rsidR="00902E90" w:rsidRPr="004C3F17" w:rsidRDefault="00902E90" w:rsidP="00902E90">
            <w:pPr>
              <w:ind w:left="-113"/>
              <w:rPr>
                <w:bCs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Василенко А.В.</w:t>
            </w:r>
          </w:p>
        </w:tc>
        <w:tc>
          <w:tcPr>
            <w:tcW w:w="425" w:type="dxa"/>
            <w:shd w:val="clear" w:color="auto" w:fill="auto"/>
          </w:tcPr>
          <w:p w14:paraId="40174B0F" w14:textId="51653AB3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58A743E8" w14:textId="3389D725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р</w:t>
            </w:r>
            <w:proofErr w:type="spellStart"/>
            <w:r>
              <w:rPr>
                <w:color w:val="222222"/>
                <w:szCs w:val="28"/>
              </w:rPr>
              <w:t>уководитель</w:t>
            </w:r>
            <w:proofErr w:type="spellEnd"/>
            <w:r>
              <w:rPr>
                <w:color w:val="222222"/>
                <w:szCs w:val="28"/>
              </w:rPr>
              <w:t xml:space="preserve"> </w:t>
            </w:r>
            <w:proofErr w:type="spellStart"/>
            <w:r>
              <w:rPr>
                <w:color w:val="222222"/>
                <w:szCs w:val="28"/>
              </w:rPr>
              <w:t>проектов</w:t>
            </w:r>
            <w:proofErr w:type="spellEnd"/>
            <w:r>
              <w:rPr>
                <w:color w:val="222222"/>
                <w:szCs w:val="28"/>
              </w:rPr>
              <w:t xml:space="preserve"> АО «</w:t>
            </w:r>
            <w:proofErr w:type="spellStart"/>
            <w:r>
              <w:rPr>
                <w:color w:val="222222"/>
                <w:szCs w:val="28"/>
              </w:rPr>
              <w:t>Гринатом</w:t>
            </w:r>
            <w:proofErr w:type="spellEnd"/>
            <w:r>
              <w:rPr>
                <w:color w:val="222222"/>
                <w:szCs w:val="28"/>
              </w:rPr>
              <w:t>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4764C8" w14:paraId="26CD91F5" w14:textId="77777777" w:rsidTr="008D297D">
        <w:tc>
          <w:tcPr>
            <w:tcW w:w="2268" w:type="dxa"/>
            <w:shd w:val="clear" w:color="auto" w:fill="auto"/>
          </w:tcPr>
          <w:p w14:paraId="34C3F2F6" w14:textId="4A0F726B" w:rsidR="00902E90" w:rsidRPr="004C3F17" w:rsidRDefault="00902E90" w:rsidP="00902E90">
            <w:pPr>
              <w:ind w:left="-113"/>
              <w:rPr>
                <w:bCs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Иваницкая И.Н.</w:t>
            </w:r>
          </w:p>
        </w:tc>
        <w:tc>
          <w:tcPr>
            <w:tcW w:w="425" w:type="dxa"/>
            <w:shd w:val="clear" w:color="auto" w:fill="auto"/>
          </w:tcPr>
          <w:p w14:paraId="5C4C9D75" w14:textId="4DA553C1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02418665" w14:textId="507E2B5A" w:rsidR="00902E90" w:rsidRPr="00902E90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н</w:t>
            </w:r>
            <w:r w:rsidRPr="00534C6E">
              <w:rPr>
                <w:color w:val="222222"/>
                <w:szCs w:val="28"/>
                <w:lang w:val="ru-RU"/>
              </w:rPr>
              <w:t xml:space="preserve">ачальник отдела </w:t>
            </w:r>
            <w:r>
              <w:rPr>
                <w:color w:val="222222"/>
                <w:szCs w:val="28"/>
                <w:lang w:val="ru-RU"/>
              </w:rPr>
              <w:t>экономики и финансового контро</w:t>
            </w:r>
            <w:r w:rsidR="00675364">
              <w:rPr>
                <w:color w:val="222222"/>
                <w:szCs w:val="28"/>
                <w:lang w:val="ru-RU"/>
              </w:rPr>
              <w:t>л</w:t>
            </w:r>
            <w:r>
              <w:rPr>
                <w:color w:val="222222"/>
                <w:szCs w:val="28"/>
                <w:lang w:val="ru-RU"/>
              </w:rPr>
              <w:t xml:space="preserve">линга </w:t>
            </w:r>
            <w:r w:rsidRPr="00534C6E">
              <w:rPr>
                <w:color w:val="222222"/>
                <w:szCs w:val="28"/>
                <w:lang w:val="ru-RU"/>
              </w:rPr>
              <w:t>АО «ВНИИНМ»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4764C8" w14:paraId="0F549432" w14:textId="77777777" w:rsidTr="008D297D">
        <w:tc>
          <w:tcPr>
            <w:tcW w:w="2268" w:type="dxa"/>
            <w:shd w:val="clear" w:color="auto" w:fill="auto"/>
          </w:tcPr>
          <w:p w14:paraId="12678709" w14:textId="12FA32C8" w:rsidR="00902E90" w:rsidRPr="00DC4C08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Калашников Д.А.</w:t>
            </w:r>
          </w:p>
        </w:tc>
        <w:tc>
          <w:tcPr>
            <w:tcW w:w="425" w:type="dxa"/>
            <w:shd w:val="clear" w:color="auto" w:fill="auto"/>
          </w:tcPr>
          <w:p w14:paraId="28B42B61" w14:textId="237AD47C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22F0EA2D" w14:textId="3A366ADF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р</w:t>
            </w:r>
            <w:r w:rsidRPr="006A3050">
              <w:rPr>
                <w:color w:val="000000"/>
                <w:szCs w:val="28"/>
                <w:lang w:val="ru-RU"/>
              </w:rPr>
              <w:t>уководитель направления бизнес-приложений АО «ТВЭЛ»</w:t>
            </w:r>
            <w:r>
              <w:rPr>
                <w:color w:val="000000"/>
                <w:szCs w:val="28"/>
                <w:lang w:val="ru-RU"/>
              </w:rPr>
              <w:t>;</w:t>
            </w:r>
          </w:p>
        </w:tc>
      </w:tr>
      <w:tr w:rsidR="00902E90" w:rsidRPr="004764C8" w14:paraId="1E8D4092" w14:textId="77777777" w:rsidTr="008D297D">
        <w:tc>
          <w:tcPr>
            <w:tcW w:w="2268" w:type="dxa"/>
            <w:shd w:val="clear" w:color="auto" w:fill="auto"/>
          </w:tcPr>
          <w:p w14:paraId="0C950AEE" w14:textId="54AEADF9" w:rsidR="00902E90" w:rsidRPr="00DC4C08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Комшин С.А.</w:t>
            </w:r>
          </w:p>
        </w:tc>
        <w:tc>
          <w:tcPr>
            <w:tcW w:w="425" w:type="dxa"/>
            <w:shd w:val="clear" w:color="auto" w:fill="auto"/>
          </w:tcPr>
          <w:p w14:paraId="4CD10ABA" w14:textId="4C5515CE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0A95593D" w14:textId="77324C56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р</w:t>
            </w:r>
            <w:r w:rsidRPr="006A3050">
              <w:rPr>
                <w:color w:val="000000"/>
                <w:szCs w:val="28"/>
                <w:lang w:val="ru-RU"/>
              </w:rPr>
              <w:t>уководитель направления информационных технологий и информационной безопасности АО «ТВЭЛ»</w:t>
            </w:r>
            <w:r>
              <w:rPr>
                <w:color w:val="000000"/>
                <w:szCs w:val="28"/>
                <w:lang w:val="ru-RU"/>
              </w:rPr>
              <w:t>;</w:t>
            </w:r>
          </w:p>
        </w:tc>
      </w:tr>
      <w:tr w:rsidR="00902E90" w:rsidRPr="004764C8" w14:paraId="54AF2528" w14:textId="77777777" w:rsidTr="008D297D">
        <w:tc>
          <w:tcPr>
            <w:tcW w:w="2268" w:type="dxa"/>
            <w:shd w:val="clear" w:color="auto" w:fill="auto"/>
          </w:tcPr>
          <w:p w14:paraId="46E18105" w14:textId="5FA76A8A" w:rsidR="00902E90" w:rsidRPr="00DC4C08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Красноженова Е.Н.</w:t>
            </w:r>
          </w:p>
        </w:tc>
        <w:tc>
          <w:tcPr>
            <w:tcW w:w="425" w:type="dxa"/>
            <w:shd w:val="clear" w:color="auto" w:fill="auto"/>
          </w:tcPr>
          <w:p w14:paraId="541F7D40" w14:textId="34AF0E2B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5714D152" w14:textId="3ABF5FE3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р</w:t>
            </w:r>
            <w:r w:rsidRPr="006A3050">
              <w:rPr>
                <w:color w:val="222222"/>
                <w:szCs w:val="28"/>
                <w:lang w:val="ru-RU"/>
              </w:rPr>
              <w:t>уководитель направления по сопровождению экономики предприятия АО «СХК»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902E90" w14:paraId="4095E627" w14:textId="77777777" w:rsidTr="008D297D">
        <w:tc>
          <w:tcPr>
            <w:tcW w:w="2268" w:type="dxa"/>
            <w:shd w:val="clear" w:color="auto" w:fill="auto"/>
          </w:tcPr>
          <w:p w14:paraId="7F86326B" w14:textId="5ACE6041" w:rsidR="00902E90" w:rsidRPr="00DC4C08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Кузовлева В.А.</w:t>
            </w:r>
          </w:p>
        </w:tc>
        <w:tc>
          <w:tcPr>
            <w:tcW w:w="425" w:type="dxa"/>
            <w:shd w:val="clear" w:color="auto" w:fill="auto"/>
          </w:tcPr>
          <w:p w14:paraId="5A49224A" w14:textId="3A4F80D2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42B54E9E" w14:textId="170DBEA6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н</w:t>
            </w:r>
            <w:proofErr w:type="spellStart"/>
            <w:r>
              <w:rPr>
                <w:color w:val="222222"/>
                <w:szCs w:val="28"/>
              </w:rPr>
              <w:t>ачальник</w:t>
            </w:r>
            <w:proofErr w:type="spellEnd"/>
            <w:r>
              <w:rPr>
                <w:color w:val="222222"/>
                <w:szCs w:val="28"/>
              </w:rPr>
              <w:t xml:space="preserve"> ПЭО ПАО «НЗХК»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4764C8" w14:paraId="25F2D223" w14:textId="77777777" w:rsidTr="008D297D">
        <w:tc>
          <w:tcPr>
            <w:tcW w:w="2268" w:type="dxa"/>
            <w:shd w:val="clear" w:color="auto" w:fill="auto"/>
          </w:tcPr>
          <w:p w14:paraId="3A91AC7F" w14:textId="0557AF4A" w:rsidR="00902E90" w:rsidRPr="00DC4C08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Лапа С.В.</w:t>
            </w:r>
          </w:p>
        </w:tc>
        <w:tc>
          <w:tcPr>
            <w:tcW w:w="425" w:type="dxa"/>
            <w:shd w:val="clear" w:color="auto" w:fill="auto"/>
          </w:tcPr>
          <w:p w14:paraId="01934554" w14:textId="0FEC5A37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09D75C0B" w14:textId="794DA986" w:rsidR="00902E90" w:rsidRPr="00902E90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н</w:t>
            </w:r>
            <w:r w:rsidRPr="006A3050">
              <w:rPr>
                <w:color w:val="222222"/>
                <w:szCs w:val="28"/>
                <w:lang w:val="ru-RU"/>
              </w:rPr>
              <w:t>ачальник ПЭО АО «ПО ЭХЗ»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4764C8" w14:paraId="726DB2E8" w14:textId="77777777" w:rsidTr="008D297D">
        <w:tc>
          <w:tcPr>
            <w:tcW w:w="2268" w:type="dxa"/>
            <w:shd w:val="clear" w:color="auto" w:fill="auto"/>
          </w:tcPr>
          <w:p w14:paraId="35762573" w14:textId="336D66B4" w:rsidR="00902E90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Лебков В.В.</w:t>
            </w:r>
          </w:p>
        </w:tc>
        <w:tc>
          <w:tcPr>
            <w:tcW w:w="425" w:type="dxa"/>
            <w:shd w:val="clear" w:color="auto" w:fill="auto"/>
          </w:tcPr>
          <w:p w14:paraId="10878126" w14:textId="0709C5F6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39725683" w14:textId="1CFC152F" w:rsidR="00902E90" w:rsidRPr="00902E90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а</w:t>
            </w:r>
            <w:r w:rsidRPr="006A3050">
              <w:rPr>
                <w:color w:val="000000"/>
                <w:szCs w:val="28"/>
                <w:lang w:val="ru-RU"/>
              </w:rPr>
              <w:t>рхитектор бизнес-приложений АО «ТВЭЛ»</w:t>
            </w:r>
            <w:r>
              <w:rPr>
                <w:color w:val="000000"/>
                <w:szCs w:val="28"/>
                <w:lang w:val="ru-RU"/>
              </w:rPr>
              <w:t>;</w:t>
            </w:r>
          </w:p>
        </w:tc>
      </w:tr>
      <w:tr w:rsidR="00902E90" w:rsidRPr="004764C8" w14:paraId="3EA81D41" w14:textId="77777777" w:rsidTr="008D297D">
        <w:tc>
          <w:tcPr>
            <w:tcW w:w="2268" w:type="dxa"/>
            <w:shd w:val="clear" w:color="auto" w:fill="auto"/>
          </w:tcPr>
          <w:p w14:paraId="2EB36513" w14:textId="0DC56300" w:rsidR="00902E90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Лежнева Н.В.</w:t>
            </w:r>
          </w:p>
        </w:tc>
        <w:tc>
          <w:tcPr>
            <w:tcW w:w="425" w:type="dxa"/>
            <w:shd w:val="clear" w:color="auto" w:fill="auto"/>
          </w:tcPr>
          <w:p w14:paraId="33395E1F" w14:textId="6873AFF2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3ADCAB65" w14:textId="3931B28D" w:rsidR="00902E90" w:rsidRPr="00902E90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н</w:t>
            </w:r>
            <w:r w:rsidRPr="006A3050">
              <w:rPr>
                <w:color w:val="222222"/>
                <w:szCs w:val="28"/>
                <w:lang w:val="ru-RU"/>
              </w:rPr>
              <w:t>ачальник ПЭО ПАО «КМЗ» / АО «ВПО «Точмаш»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902E90" w14:paraId="55E5E432" w14:textId="77777777" w:rsidTr="008D297D">
        <w:tc>
          <w:tcPr>
            <w:tcW w:w="2268" w:type="dxa"/>
            <w:shd w:val="clear" w:color="auto" w:fill="auto"/>
          </w:tcPr>
          <w:p w14:paraId="12D554C3" w14:textId="429BAAAE" w:rsidR="00902E90" w:rsidRPr="00DC4C08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Мишарин К.В.</w:t>
            </w:r>
          </w:p>
        </w:tc>
        <w:tc>
          <w:tcPr>
            <w:tcW w:w="425" w:type="dxa"/>
            <w:shd w:val="clear" w:color="auto" w:fill="auto"/>
          </w:tcPr>
          <w:p w14:paraId="1D217C28" w14:textId="68EFBEC8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28A4D0AA" w14:textId="5076FC3C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а</w:t>
            </w:r>
            <w:proofErr w:type="spellStart"/>
            <w:r>
              <w:rPr>
                <w:color w:val="222222"/>
                <w:szCs w:val="28"/>
              </w:rPr>
              <w:t>рхитектор</w:t>
            </w:r>
            <w:proofErr w:type="spellEnd"/>
            <w:r>
              <w:rPr>
                <w:color w:val="222222"/>
                <w:szCs w:val="28"/>
              </w:rPr>
              <w:t xml:space="preserve"> проекта АО «ТМ1»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9A7319" w14:paraId="1E2C30AE" w14:textId="77777777" w:rsidTr="008D297D">
        <w:tc>
          <w:tcPr>
            <w:tcW w:w="2268" w:type="dxa"/>
            <w:shd w:val="clear" w:color="auto" w:fill="auto"/>
          </w:tcPr>
          <w:p w14:paraId="72CA86CA" w14:textId="7FB7741E" w:rsidR="00902E90" w:rsidRPr="00DC4C08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Никоненко А.А.</w:t>
            </w:r>
          </w:p>
        </w:tc>
        <w:tc>
          <w:tcPr>
            <w:tcW w:w="425" w:type="dxa"/>
            <w:shd w:val="clear" w:color="auto" w:fill="auto"/>
          </w:tcPr>
          <w:p w14:paraId="5EA1E3A0" w14:textId="3BEE9970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03A64EDD" w14:textId="4B811EF3" w:rsidR="00902E90" w:rsidRPr="00B12074" w:rsidRDefault="00902E90" w:rsidP="00902E90">
            <w:pPr>
              <w:ind w:right="-113"/>
              <w:rPr>
                <w:rFonts w:eastAsia="MS Mincho"/>
                <w:szCs w:val="28"/>
              </w:rPr>
            </w:pPr>
            <w:r>
              <w:rPr>
                <w:color w:val="222222"/>
                <w:szCs w:val="28"/>
                <w:lang w:val="ru-RU"/>
              </w:rPr>
              <w:t>а</w:t>
            </w:r>
            <w:proofErr w:type="spellStart"/>
            <w:r>
              <w:rPr>
                <w:color w:val="222222"/>
                <w:szCs w:val="28"/>
              </w:rPr>
              <w:t>рхитектор</w:t>
            </w:r>
            <w:proofErr w:type="spellEnd"/>
            <w:r>
              <w:rPr>
                <w:color w:val="222222"/>
                <w:szCs w:val="28"/>
              </w:rPr>
              <w:t xml:space="preserve"> проекта АО «</w:t>
            </w:r>
            <w:proofErr w:type="spellStart"/>
            <w:r>
              <w:rPr>
                <w:color w:val="222222"/>
                <w:szCs w:val="28"/>
              </w:rPr>
              <w:t>Гринатом</w:t>
            </w:r>
            <w:proofErr w:type="spellEnd"/>
            <w:r>
              <w:rPr>
                <w:color w:val="222222"/>
                <w:szCs w:val="28"/>
              </w:rPr>
              <w:t>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4764C8" w14:paraId="6C562000" w14:textId="77777777" w:rsidTr="008D297D">
        <w:tc>
          <w:tcPr>
            <w:tcW w:w="2268" w:type="dxa"/>
            <w:shd w:val="clear" w:color="auto" w:fill="auto"/>
          </w:tcPr>
          <w:p w14:paraId="6A831265" w14:textId="338D3223" w:rsidR="00902E90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Обухова Ю.А.</w:t>
            </w:r>
          </w:p>
        </w:tc>
        <w:tc>
          <w:tcPr>
            <w:tcW w:w="425" w:type="dxa"/>
            <w:shd w:val="clear" w:color="auto" w:fill="auto"/>
          </w:tcPr>
          <w:p w14:paraId="4165ACAB" w14:textId="4AC924BB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749DFF40" w14:textId="219306BB" w:rsidR="00902E90" w:rsidRPr="00902E90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proofErr w:type="spellStart"/>
            <w:r>
              <w:rPr>
                <w:color w:val="222222"/>
                <w:szCs w:val="28"/>
                <w:lang w:val="ru-RU"/>
              </w:rPr>
              <w:t>и</w:t>
            </w:r>
            <w:r w:rsidRPr="006A3050">
              <w:rPr>
                <w:color w:val="222222"/>
                <w:szCs w:val="28"/>
                <w:lang w:val="ru-RU"/>
              </w:rPr>
              <w:t>.о</w:t>
            </w:r>
            <w:proofErr w:type="spellEnd"/>
            <w:r w:rsidRPr="006A3050">
              <w:rPr>
                <w:color w:val="222222"/>
                <w:szCs w:val="28"/>
                <w:lang w:val="ru-RU"/>
              </w:rPr>
              <w:t>. начальника ПЭО АО «УЭХК»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4764C8" w14:paraId="2906A2E5" w14:textId="77777777" w:rsidTr="008D297D">
        <w:tc>
          <w:tcPr>
            <w:tcW w:w="2268" w:type="dxa"/>
            <w:shd w:val="clear" w:color="auto" w:fill="auto"/>
          </w:tcPr>
          <w:p w14:paraId="6680FF5C" w14:textId="207603E2" w:rsidR="00902E90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t>Ошивалова Н.Н.</w:t>
            </w:r>
          </w:p>
        </w:tc>
        <w:tc>
          <w:tcPr>
            <w:tcW w:w="425" w:type="dxa"/>
            <w:shd w:val="clear" w:color="auto" w:fill="auto"/>
          </w:tcPr>
          <w:p w14:paraId="7DD1643B" w14:textId="6A7FC7AC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64FF1648" w14:textId="431BF1C4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р</w:t>
            </w:r>
            <w:r w:rsidRPr="006A61B0">
              <w:rPr>
                <w:color w:val="000000"/>
                <w:szCs w:val="28"/>
                <w:lang w:val="ru-RU"/>
              </w:rPr>
              <w:t xml:space="preserve">уководитель направления по сопровождению деятельности производства </w:t>
            </w:r>
            <w:r>
              <w:rPr>
                <w:color w:val="000000"/>
                <w:szCs w:val="28"/>
                <w:lang w:val="ru-RU"/>
              </w:rPr>
              <w:t>АО «УЭХК»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902E90" w14:paraId="7D3AFDD8" w14:textId="77777777" w:rsidTr="008D297D">
        <w:tc>
          <w:tcPr>
            <w:tcW w:w="2268" w:type="dxa"/>
            <w:shd w:val="clear" w:color="auto" w:fill="auto"/>
          </w:tcPr>
          <w:p w14:paraId="64DD9ECA" w14:textId="2216D5B4" w:rsidR="00902E90" w:rsidRPr="00D94AFD" w:rsidRDefault="00902E90" w:rsidP="00902E90">
            <w:pPr>
              <w:ind w:left="-113"/>
              <w:rPr>
                <w:lang w:val="ru-RU"/>
              </w:rPr>
            </w:pPr>
            <w:r>
              <w:rPr>
                <w:color w:val="000000"/>
                <w:szCs w:val="28"/>
              </w:rPr>
              <w:t>Петракович О.Н.</w:t>
            </w:r>
          </w:p>
        </w:tc>
        <w:tc>
          <w:tcPr>
            <w:tcW w:w="425" w:type="dxa"/>
            <w:shd w:val="clear" w:color="auto" w:fill="auto"/>
          </w:tcPr>
          <w:p w14:paraId="2521A5F8" w14:textId="61112AA3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16E8D4DE" w14:textId="6A9D9DA8" w:rsidR="00902E90" w:rsidRPr="005A2D68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н</w:t>
            </w:r>
            <w:proofErr w:type="spellStart"/>
            <w:r>
              <w:rPr>
                <w:color w:val="222222"/>
                <w:szCs w:val="28"/>
              </w:rPr>
              <w:t>ачальник</w:t>
            </w:r>
            <w:proofErr w:type="spellEnd"/>
            <w:r>
              <w:rPr>
                <w:color w:val="222222"/>
                <w:szCs w:val="28"/>
              </w:rPr>
              <w:t xml:space="preserve"> ПЭО АО ЧМЗ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4764C8" w14:paraId="2AB80A42" w14:textId="77777777" w:rsidTr="008D297D">
        <w:tc>
          <w:tcPr>
            <w:tcW w:w="2268" w:type="dxa"/>
            <w:shd w:val="clear" w:color="auto" w:fill="auto"/>
          </w:tcPr>
          <w:p w14:paraId="205B31C2" w14:textId="3BB62C32" w:rsidR="00902E90" w:rsidRPr="00D94AFD" w:rsidRDefault="00902E90" w:rsidP="00902E90">
            <w:pPr>
              <w:ind w:left="-113"/>
              <w:rPr>
                <w:lang w:val="ru-RU"/>
              </w:rPr>
            </w:pPr>
            <w:r>
              <w:rPr>
                <w:color w:val="000000"/>
                <w:szCs w:val="28"/>
              </w:rPr>
              <w:t>Самойленко И.А.</w:t>
            </w:r>
          </w:p>
        </w:tc>
        <w:tc>
          <w:tcPr>
            <w:tcW w:w="425" w:type="dxa"/>
            <w:shd w:val="clear" w:color="auto" w:fill="auto"/>
          </w:tcPr>
          <w:p w14:paraId="6590A229" w14:textId="56CA3ECC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78A9F20E" w14:textId="27D800A3" w:rsidR="00902E90" w:rsidRPr="00902E90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н</w:t>
            </w:r>
            <w:r w:rsidRPr="006A3050">
              <w:rPr>
                <w:color w:val="222222"/>
                <w:szCs w:val="28"/>
                <w:lang w:val="ru-RU"/>
              </w:rPr>
              <w:t>ачальник финансово-экономического отдела АО «МЗП»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4764C8" w14:paraId="0217B0DE" w14:textId="77777777" w:rsidTr="008D297D">
        <w:tc>
          <w:tcPr>
            <w:tcW w:w="2268" w:type="dxa"/>
            <w:shd w:val="clear" w:color="auto" w:fill="auto"/>
          </w:tcPr>
          <w:p w14:paraId="3C207A98" w14:textId="249D2F9A" w:rsidR="00902E90" w:rsidRDefault="00902E90" w:rsidP="00902E90">
            <w:pPr>
              <w:ind w:left="-113"/>
            </w:pPr>
            <w:r>
              <w:rPr>
                <w:color w:val="000000"/>
                <w:szCs w:val="28"/>
              </w:rPr>
              <w:lastRenderedPageBreak/>
              <w:t>Скоробогатов А.В.</w:t>
            </w:r>
          </w:p>
        </w:tc>
        <w:tc>
          <w:tcPr>
            <w:tcW w:w="425" w:type="dxa"/>
            <w:shd w:val="clear" w:color="auto" w:fill="auto"/>
          </w:tcPr>
          <w:p w14:paraId="450BE951" w14:textId="3D37FE3D" w:rsidR="00902E90" w:rsidRPr="00AC52B1" w:rsidRDefault="00902E90" w:rsidP="00902E90">
            <w:pPr>
              <w:rPr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7502A8EE" w14:textId="28213517" w:rsidR="00902E90" w:rsidRPr="00902E90" w:rsidRDefault="00902E90" w:rsidP="00902E90">
            <w:pPr>
              <w:ind w:right="-113"/>
              <w:rPr>
                <w:rFonts w:eastAsia="MS Mincho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р</w:t>
            </w:r>
            <w:r w:rsidRPr="006A3050">
              <w:rPr>
                <w:color w:val="222222"/>
                <w:szCs w:val="28"/>
                <w:lang w:val="ru-RU"/>
              </w:rPr>
              <w:t>уководитель направления по сопровождению экономики предприятия АО «АЭХК»</w:t>
            </w:r>
            <w:r>
              <w:rPr>
                <w:color w:val="222222"/>
                <w:szCs w:val="28"/>
                <w:lang w:val="ru-RU"/>
              </w:rPr>
              <w:t>;</w:t>
            </w:r>
          </w:p>
        </w:tc>
      </w:tr>
      <w:tr w:rsidR="00902E90" w:rsidRPr="009A7319" w14:paraId="0F7755B6" w14:textId="77777777" w:rsidTr="008D297D">
        <w:tc>
          <w:tcPr>
            <w:tcW w:w="2268" w:type="dxa"/>
            <w:shd w:val="clear" w:color="auto" w:fill="auto"/>
          </w:tcPr>
          <w:p w14:paraId="1ED16845" w14:textId="701FE6A7" w:rsidR="00902E90" w:rsidRDefault="00902E90" w:rsidP="00902E90">
            <w:pPr>
              <w:ind w:left="-113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Шабанова В.С.</w:t>
            </w:r>
          </w:p>
        </w:tc>
        <w:tc>
          <w:tcPr>
            <w:tcW w:w="425" w:type="dxa"/>
            <w:shd w:val="clear" w:color="auto" w:fill="auto"/>
          </w:tcPr>
          <w:p w14:paraId="6299E69F" w14:textId="12E09612" w:rsidR="00902E90" w:rsidRPr="008A1C20" w:rsidRDefault="00902E90" w:rsidP="00902E90">
            <w:pPr>
              <w:rPr>
                <w:rFonts w:eastAsia="Calibri" w:cs="Times New Roman"/>
                <w:color w:val="000000"/>
                <w:szCs w:val="28"/>
                <w:lang w:val="ru-RU"/>
              </w:rPr>
            </w:pPr>
            <w:r w:rsidRPr="008A1C20">
              <w:rPr>
                <w:rFonts w:eastAsia="Calibri" w:cs="Times New Roman"/>
                <w:color w:val="000000"/>
                <w:szCs w:val="28"/>
                <w:lang w:val="ru-RU"/>
              </w:rPr>
              <w:t>–</w:t>
            </w:r>
          </w:p>
        </w:tc>
        <w:tc>
          <w:tcPr>
            <w:tcW w:w="6946" w:type="dxa"/>
            <w:shd w:val="clear" w:color="auto" w:fill="auto"/>
          </w:tcPr>
          <w:p w14:paraId="45314D82" w14:textId="4CE9FEB0" w:rsidR="00902E90" w:rsidRDefault="00902E90" w:rsidP="00902E90">
            <w:pPr>
              <w:ind w:right="-113"/>
              <w:rPr>
                <w:color w:val="222222"/>
                <w:szCs w:val="28"/>
                <w:lang w:val="ru-RU"/>
              </w:rPr>
            </w:pPr>
            <w:r>
              <w:rPr>
                <w:color w:val="222222"/>
                <w:szCs w:val="28"/>
                <w:lang w:val="ru-RU"/>
              </w:rPr>
              <w:t>н</w:t>
            </w:r>
            <w:proofErr w:type="spellStart"/>
            <w:r>
              <w:rPr>
                <w:color w:val="222222"/>
                <w:szCs w:val="28"/>
              </w:rPr>
              <w:t>ачальник</w:t>
            </w:r>
            <w:proofErr w:type="spellEnd"/>
            <w:r>
              <w:rPr>
                <w:color w:val="222222"/>
                <w:szCs w:val="28"/>
              </w:rPr>
              <w:t xml:space="preserve"> ПЭО ПАО «МСЗ»</w:t>
            </w:r>
            <w:r>
              <w:rPr>
                <w:color w:val="222222"/>
                <w:szCs w:val="28"/>
                <w:lang w:val="ru-RU"/>
              </w:rPr>
              <w:t>.</w:t>
            </w:r>
          </w:p>
        </w:tc>
      </w:tr>
    </w:tbl>
    <w:p w14:paraId="36A40A52" w14:textId="751E6C6C" w:rsidR="00AC52B1" w:rsidRDefault="00AC52B1" w:rsidP="00AC52B1">
      <w:pPr>
        <w:tabs>
          <w:tab w:val="left" w:pos="1080"/>
        </w:tabs>
        <w:jc w:val="both"/>
      </w:pPr>
    </w:p>
    <w:p w14:paraId="2B32630C" w14:textId="4EDE3F3F" w:rsidR="00B12074" w:rsidRDefault="00B12074" w:rsidP="00AC52B1">
      <w:pPr>
        <w:tabs>
          <w:tab w:val="left" w:pos="1080"/>
        </w:tabs>
        <w:jc w:val="both"/>
        <w:rPr>
          <w:lang w:val="ru-RU"/>
        </w:rPr>
      </w:pPr>
      <w:r>
        <w:rPr>
          <w:lang w:val="ru-RU"/>
        </w:rPr>
        <w:t>Приглашенные участники:</w:t>
      </w:r>
    </w:p>
    <w:tbl>
      <w:tblPr>
        <w:tblW w:w="9639" w:type="dxa"/>
        <w:tblInd w:w="284" w:type="dxa"/>
        <w:tblLook w:val="04A0" w:firstRow="1" w:lastRow="0" w:firstColumn="1" w:lastColumn="0" w:noHBand="0" w:noVBand="1"/>
      </w:tblPr>
      <w:tblGrid>
        <w:gridCol w:w="2268"/>
        <w:gridCol w:w="425"/>
        <w:gridCol w:w="6946"/>
      </w:tblGrid>
      <w:tr w:rsidR="00772354" w:rsidRPr="00B12074" w14:paraId="1675E21A" w14:textId="77777777" w:rsidTr="00147EEF">
        <w:tc>
          <w:tcPr>
            <w:tcW w:w="2268" w:type="dxa"/>
            <w:shd w:val="clear" w:color="auto" w:fill="auto"/>
          </w:tcPr>
          <w:p w14:paraId="556047A6" w14:textId="77777777" w:rsidR="00772354" w:rsidRPr="009A7319" w:rsidRDefault="0050612E" w:rsidP="00147EEF">
            <w:pPr>
              <w:ind w:left="-113"/>
              <w:rPr>
                <w:rFonts w:eastAsia="MS Mincho"/>
                <w:szCs w:val="28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Фамилия Инициалы. Ширину столбца можно менять."/>
                <w:tag w:val="Фамилия Инициалы"/>
                <w:id w:val="517198945"/>
                <w:placeholder>
                  <w:docPart w:val="822464B984AD4A6D8424F34D6E07F287"/>
                </w:placeholder>
              </w:sdtPr>
              <w:sdtEndPr/>
              <w:sdtContent>
                <w:r w:rsidR="00772354" w:rsidRPr="004C3F17">
                  <w:rPr>
                    <w:bCs/>
                    <w:szCs w:val="28"/>
                    <w:lang w:val="ru-RU"/>
                  </w:rPr>
                  <w:t>Сотниченко О.В.</w:t>
                </w:r>
              </w:sdtContent>
            </w:sdt>
          </w:p>
        </w:tc>
        <w:tc>
          <w:tcPr>
            <w:tcW w:w="425" w:type="dxa"/>
            <w:shd w:val="clear" w:color="auto" w:fill="auto"/>
          </w:tcPr>
          <w:p w14:paraId="69A987C4" w14:textId="77777777" w:rsidR="00772354" w:rsidRPr="009A7319" w:rsidRDefault="00772354" w:rsidP="00147EEF">
            <w:pPr>
              <w:rPr>
                <w:rFonts w:eastAsia="MS Mincho"/>
                <w:szCs w:val="28"/>
              </w:rPr>
            </w:pPr>
            <w:r w:rsidRPr="00AC52B1">
              <w:rPr>
                <w:lang w:val="ru-RU"/>
              </w:rPr>
              <w:t>–</w:t>
            </w:r>
          </w:p>
        </w:tc>
        <w:sdt>
          <w:sdtPr>
            <w:rPr>
              <w:rFonts w:eastAsia="MS Mincho"/>
              <w:szCs w:val="28"/>
            </w:rPr>
            <w:alias w:val="Строки удаляются или добавляются при необходимости"/>
            <w:tag w:val="Строки удаляются или добавляются при необходимости"/>
            <w:id w:val="-467894700"/>
            <w:placeholder>
              <w:docPart w:val="50767D1013A74AC186BF99A943C08F46"/>
            </w:placeholder>
          </w:sdtPr>
          <w:sdtEndPr/>
          <w:sdtContent>
            <w:tc>
              <w:tcPr>
                <w:tcW w:w="6946" w:type="dxa"/>
                <w:shd w:val="clear" w:color="auto" w:fill="auto"/>
              </w:tcPr>
              <w:p w14:paraId="27CA4997" w14:textId="77777777" w:rsidR="00772354" w:rsidRPr="00B12074" w:rsidRDefault="00772354" w:rsidP="00147EEF">
                <w:pPr>
                  <w:ind w:right="-113"/>
                  <w:jc w:val="both"/>
                  <w:rPr>
                    <w:rFonts w:eastAsia="MS Mincho"/>
                    <w:szCs w:val="28"/>
                    <w:lang w:val="ru-RU"/>
                  </w:rPr>
                </w:pPr>
                <w:r>
                  <w:rPr>
                    <w:lang w:val="ru-RU"/>
                  </w:rPr>
                  <w:t>Администратор Проекта</w:t>
                </w:r>
              </w:p>
            </w:tc>
          </w:sdtContent>
        </w:sdt>
      </w:tr>
      <w:tr w:rsidR="00772354" w:rsidRPr="004764C8" w14:paraId="769DE4EB" w14:textId="77777777" w:rsidTr="00147EEF">
        <w:tc>
          <w:tcPr>
            <w:tcW w:w="2268" w:type="dxa"/>
            <w:shd w:val="clear" w:color="auto" w:fill="auto"/>
          </w:tcPr>
          <w:p w14:paraId="76BBDBEB" w14:textId="3D29AC0D" w:rsidR="00772354" w:rsidRPr="009A7319" w:rsidRDefault="0050612E" w:rsidP="00147EEF">
            <w:pPr>
              <w:ind w:left="-113"/>
              <w:rPr>
                <w:rFonts w:eastAsia="MS Mincho"/>
                <w:szCs w:val="28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Фамилия Инициалы. Ширину столбца можно менять."/>
                <w:tag w:val="Фамилия Инициалы"/>
                <w:id w:val="-380093660"/>
                <w:placeholder>
                  <w:docPart w:val="D1D08D27F5A5463480D4AB34F0D9F3A2"/>
                </w:placeholder>
              </w:sdtPr>
              <w:sdtEndPr/>
              <w:sdtContent>
                <w:r w:rsidR="00772354" w:rsidRPr="004C3F17">
                  <w:rPr>
                    <w:bCs/>
                    <w:szCs w:val="28"/>
                    <w:lang w:val="ru-RU"/>
                  </w:rPr>
                  <w:t>Соловьева И.С.</w:t>
                </w:r>
              </w:sdtContent>
            </w:sdt>
          </w:p>
        </w:tc>
        <w:tc>
          <w:tcPr>
            <w:tcW w:w="425" w:type="dxa"/>
            <w:shd w:val="clear" w:color="auto" w:fill="auto"/>
          </w:tcPr>
          <w:p w14:paraId="1FF0B245" w14:textId="77777777" w:rsidR="00772354" w:rsidRPr="009A7319" w:rsidRDefault="00772354" w:rsidP="00147EEF">
            <w:pPr>
              <w:rPr>
                <w:rFonts w:eastAsia="MS Mincho"/>
                <w:szCs w:val="28"/>
              </w:rPr>
            </w:pPr>
            <w:r w:rsidRPr="00AC52B1">
              <w:rPr>
                <w:lang w:val="ru-RU"/>
              </w:rPr>
              <w:t>–</w:t>
            </w:r>
          </w:p>
        </w:tc>
        <w:sdt>
          <w:sdtPr>
            <w:rPr>
              <w:rFonts w:eastAsia="MS Mincho"/>
              <w:szCs w:val="28"/>
            </w:rPr>
            <w:alias w:val="Строки удаляются или добавляются при необходимости"/>
            <w:tag w:val="Строки удаляются или добавляются при необходимости"/>
            <w:id w:val="815688806"/>
            <w:placeholder>
              <w:docPart w:val="2D03754E44994A06AABDB6D598E61360"/>
            </w:placeholder>
          </w:sdtPr>
          <w:sdtEndPr/>
          <w:sdtContent>
            <w:tc>
              <w:tcPr>
                <w:tcW w:w="6946" w:type="dxa"/>
                <w:shd w:val="clear" w:color="auto" w:fill="auto"/>
              </w:tcPr>
              <w:p w14:paraId="6FF3CA1E" w14:textId="3AA6A1D7" w:rsidR="00772354" w:rsidRPr="00B12074" w:rsidRDefault="00772354" w:rsidP="00147EEF">
                <w:pPr>
                  <w:ind w:right="-113"/>
                  <w:jc w:val="both"/>
                  <w:rPr>
                    <w:rFonts w:eastAsia="MS Mincho"/>
                    <w:szCs w:val="28"/>
                    <w:lang w:val="ru-RU"/>
                  </w:rPr>
                </w:pPr>
                <w:r w:rsidRPr="00772354">
                  <w:rPr>
                    <w:lang w:val="ru-RU"/>
                  </w:rPr>
                  <w:t xml:space="preserve">Главный эксперт управления экономики, контроллинга, бюджетирования и консолидации УК </w:t>
                </w:r>
                <w:proofErr w:type="spellStart"/>
                <w:r w:rsidRPr="00772354">
                  <w:rPr>
                    <w:lang w:val="ru-RU"/>
                  </w:rPr>
                  <w:t>ДЭКиК</w:t>
                </w:r>
                <w:proofErr w:type="spellEnd"/>
              </w:p>
            </w:tc>
          </w:sdtContent>
        </w:sdt>
      </w:tr>
      <w:tr w:rsidR="00B12074" w:rsidRPr="004764C8" w14:paraId="365CB6C1" w14:textId="77777777" w:rsidTr="00B12074">
        <w:tc>
          <w:tcPr>
            <w:tcW w:w="2268" w:type="dxa"/>
            <w:shd w:val="clear" w:color="auto" w:fill="auto"/>
          </w:tcPr>
          <w:p w14:paraId="23A8EF39" w14:textId="60B13C5A" w:rsidR="00B12074" w:rsidRPr="009A7319" w:rsidRDefault="0050612E" w:rsidP="00147EEF">
            <w:pPr>
              <w:ind w:left="-113"/>
              <w:rPr>
                <w:rFonts w:eastAsia="MS Mincho"/>
                <w:szCs w:val="28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Фамилия Инициалы. Ширину столбца можно менять."/>
                <w:tag w:val="Фамилия Инициалы"/>
                <w:id w:val="1445420201"/>
                <w:placeholder>
                  <w:docPart w:val="492FF79D898D45198DA81D04AA7CAA37"/>
                </w:placeholder>
              </w:sdtPr>
              <w:sdtEndPr/>
              <w:sdtContent>
                <w:r w:rsidR="00B12074" w:rsidRPr="004C3F17">
                  <w:rPr>
                    <w:bCs/>
                    <w:szCs w:val="28"/>
                    <w:lang w:val="ru-RU"/>
                  </w:rPr>
                  <w:t xml:space="preserve">Васильев </w:t>
                </w:r>
                <w:proofErr w:type="gramStart"/>
                <w:r w:rsidR="00B12074" w:rsidRPr="004C3F17">
                  <w:rPr>
                    <w:bCs/>
                    <w:szCs w:val="28"/>
                    <w:lang w:val="ru-RU"/>
                  </w:rPr>
                  <w:t>Д.В.</w:t>
                </w:r>
                <w:proofErr w:type="gramEnd"/>
              </w:sdtContent>
            </w:sdt>
          </w:p>
        </w:tc>
        <w:tc>
          <w:tcPr>
            <w:tcW w:w="425" w:type="dxa"/>
            <w:shd w:val="clear" w:color="auto" w:fill="auto"/>
          </w:tcPr>
          <w:p w14:paraId="22EE1E39" w14:textId="77777777" w:rsidR="00B12074" w:rsidRPr="009A7319" w:rsidRDefault="00B12074" w:rsidP="00147EEF">
            <w:pPr>
              <w:rPr>
                <w:rFonts w:eastAsia="MS Mincho"/>
                <w:szCs w:val="28"/>
              </w:rPr>
            </w:pPr>
            <w:r w:rsidRPr="00AC52B1">
              <w:rPr>
                <w:lang w:val="ru-RU"/>
              </w:rPr>
              <w:t>–</w:t>
            </w:r>
          </w:p>
        </w:tc>
        <w:sdt>
          <w:sdtPr>
            <w:rPr>
              <w:rFonts w:eastAsia="MS Mincho"/>
              <w:szCs w:val="28"/>
            </w:rPr>
            <w:alias w:val="Строки удаляются или добавляются при необходимости"/>
            <w:tag w:val="Строки удаляются или добавляются при необходимости"/>
            <w:id w:val="382982763"/>
            <w:placeholder>
              <w:docPart w:val="6F87C2E667CA4E0084B7EE8352F08459"/>
            </w:placeholder>
          </w:sdtPr>
          <w:sdtEndPr/>
          <w:sdtContent>
            <w:tc>
              <w:tcPr>
                <w:tcW w:w="6946" w:type="dxa"/>
                <w:shd w:val="clear" w:color="auto" w:fill="auto"/>
              </w:tcPr>
              <w:p w14:paraId="240A333F" w14:textId="68E12FE8" w:rsidR="00B12074" w:rsidRPr="00B12074" w:rsidRDefault="00B12074" w:rsidP="00147EEF">
                <w:pPr>
                  <w:ind w:right="-113"/>
                  <w:jc w:val="both"/>
                  <w:rPr>
                    <w:rFonts w:eastAsia="MS Mincho"/>
                    <w:szCs w:val="28"/>
                    <w:lang w:val="ru-RU"/>
                  </w:rPr>
                </w:pPr>
                <w:r w:rsidRPr="00B12074">
                  <w:rPr>
                    <w:lang w:val="ru-RU"/>
                  </w:rPr>
                  <w:t>Директор по развитию и</w:t>
                </w:r>
                <w:r w:rsidR="004C3F17">
                  <w:rPr>
                    <w:lang w:val="ru-RU"/>
                  </w:rPr>
                  <w:t xml:space="preserve"> поддержке заказных систем  АО </w:t>
                </w:r>
                <w:r w:rsidRPr="00B12074">
                  <w:rPr>
                    <w:lang w:val="ru-RU"/>
                  </w:rPr>
                  <w:t>"ТМ1"</w:t>
                </w:r>
              </w:p>
            </w:tc>
          </w:sdtContent>
        </w:sdt>
      </w:tr>
      <w:tr w:rsidR="00B12074" w:rsidRPr="004764C8" w14:paraId="0C8E80B7" w14:textId="77777777" w:rsidTr="00B12074">
        <w:tc>
          <w:tcPr>
            <w:tcW w:w="2268" w:type="dxa"/>
            <w:shd w:val="clear" w:color="auto" w:fill="auto"/>
          </w:tcPr>
          <w:p w14:paraId="1DDBCCCD" w14:textId="7B1FC7D3" w:rsidR="00B12074" w:rsidRPr="009A7319" w:rsidRDefault="0050612E" w:rsidP="00147EEF">
            <w:pPr>
              <w:ind w:left="-113"/>
              <w:rPr>
                <w:rFonts w:eastAsia="MS Mincho"/>
                <w:szCs w:val="28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Фамилия Инициалы. Ширину столбца можно менять."/>
                <w:tag w:val="Фамилия Инициалы"/>
                <w:id w:val="-1312787126"/>
                <w:placeholder>
                  <w:docPart w:val="52CFA5553A214515AED95B042982D722"/>
                </w:placeholder>
              </w:sdtPr>
              <w:sdtEndPr/>
              <w:sdtContent>
                <w:proofErr w:type="spellStart"/>
                <w:r w:rsidR="00B12074" w:rsidRPr="004C3F17">
                  <w:rPr>
                    <w:bCs/>
                    <w:szCs w:val="28"/>
                    <w:lang w:val="ru-RU"/>
                  </w:rPr>
                  <w:t>Дидыч</w:t>
                </w:r>
                <w:proofErr w:type="spellEnd"/>
                <w:r w:rsidR="00B12074" w:rsidRPr="004C3F17">
                  <w:rPr>
                    <w:bCs/>
                    <w:szCs w:val="28"/>
                    <w:lang w:val="ru-RU"/>
                  </w:rPr>
                  <w:t xml:space="preserve"> Р.М.</w:t>
                </w:r>
              </w:sdtContent>
            </w:sdt>
          </w:p>
        </w:tc>
        <w:tc>
          <w:tcPr>
            <w:tcW w:w="425" w:type="dxa"/>
            <w:shd w:val="clear" w:color="auto" w:fill="auto"/>
          </w:tcPr>
          <w:p w14:paraId="144CA147" w14:textId="77777777" w:rsidR="00B12074" w:rsidRPr="009A7319" w:rsidRDefault="00B12074" w:rsidP="00147EEF">
            <w:pPr>
              <w:rPr>
                <w:rFonts w:eastAsia="MS Mincho"/>
                <w:szCs w:val="28"/>
              </w:rPr>
            </w:pPr>
            <w:r w:rsidRPr="00AC52B1">
              <w:rPr>
                <w:lang w:val="ru-RU"/>
              </w:rPr>
              <w:t>–</w:t>
            </w:r>
          </w:p>
        </w:tc>
        <w:sdt>
          <w:sdtPr>
            <w:rPr>
              <w:rFonts w:eastAsia="MS Mincho"/>
            </w:rPr>
            <w:alias w:val="Строки удаляются или добавляются при необходимости"/>
            <w:tag w:val="Строки удаляются или добавляются при необходимости"/>
            <w:id w:val="-487390793"/>
            <w:placeholder>
              <w:docPart w:val="F7B0E3C2BD2144FF923B88130F72D47F"/>
            </w:placeholder>
          </w:sdtPr>
          <w:sdtEndPr/>
          <w:sdtContent>
            <w:tc>
              <w:tcPr>
                <w:tcW w:w="6946" w:type="dxa"/>
                <w:shd w:val="clear" w:color="auto" w:fill="auto"/>
              </w:tcPr>
              <w:p w14:paraId="5AD3DB3C" w14:textId="02C10F49" w:rsidR="00B12074" w:rsidRPr="00B12074" w:rsidRDefault="00B12074" w:rsidP="00147EEF">
                <w:pPr>
                  <w:pStyle w:val="af7"/>
                </w:pPr>
                <w:r w:rsidRPr="00B12074">
                  <w:t>Директор по разработке  АО  "ТМ1"</w:t>
                </w:r>
              </w:p>
            </w:tc>
          </w:sdtContent>
        </w:sdt>
      </w:tr>
      <w:tr w:rsidR="00B12074" w:rsidRPr="004764C8" w14:paraId="1C66732F" w14:textId="77777777" w:rsidTr="00B12074">
        <w:tc>
          <w:tcPr>
            <w:tcW w:w="2268" w:type="dxa"/>
            <w:shd w:val="clear" w:color="auto" w:fill="auto"/>
          </w:tcPr>
          <w:p w14:paraId="51EC9FE1" w14:textId="50B8E3FB" w:rsidR="00B12074" w:rsidRPr="009A7319" w:rsidRDefault="0050612E" w:rsidP="00147EEF">
            <w:pPr>
              <w:ind w:left="-113"/>
              <w:rPr>
                <w:rFonts w:eastAsia="MS Mincho"/>
                <w:szCs w:val="28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Фамилия Инициалы. Ширину столбца можно менять."/>
                <w:tag w:val="Фамилия Инициалы"/>
                <w:id w:val="217868469"/>
                <w:placeholder>
                  <w:docPart w:val="2A8B0635451A4E0880D554C74AE975DC"/>
                </w:placeholder>
              </w:sdtPr>
              <w:sdtEndPr/>
              <w:sdtContent>
                <w:r w:rsidR="00B12074" w:rsidRPr="004C3F17">
                  <w:rPr>
                    <w:bCs/>
                    <w:szCs w:val="28"/>
                    <w:lang w:val="ru-RU"/>
                  </w:rPr>
                  <w:t>Жильников М.И.</w:t>
                </w:r>
              </w:sdtContent>
            </w:sdt>
          </w:p>
        </w:tc>
        <w:tc>
          <w:tcPr>
            <w:tcW w:w="425" w:type="dxa"/>
            <w:shd w:val="clear" w:color="auto" w:fill="auto"/>
          </w:tcPr>
          <w:p w14:paraId="7DBE6BCD" w14:textId="77777777" w:rsidR="00B12074" w:rsidRPr="009A7319" w:rsidRDefault="00B12074" w:rsidP="00147EEF">
            <w:pPr>
              <w:rPr>
                <w:rFonts w:eastAsia="MS Mincho"/>
                <w:szCs w:val="28"/>
              </w:rPr>
            </w:pPr>
            <w:r w:rsidRPr="00AC52B1">
              <w:rPr>
                <w:lang w:val="ru-RU"/>
              </w:rPr>
              <w:t>–</w:t>
            </w:r>
          </w:p>
        </w:tc>
        <w:sdt>
          <w:sdtPr>
            <w:rPr>
              <w:rFonts w:eastAsia="MS Mincho"/>
              <w:szCs w:val="28"/>
            </w:rPr>
            <w:alias w:val="Строки удаляются или добавляются при необходимости"/>
            <w:tag w:val="Строки удаляются или добавляются при необходимости"/>
            <w:id w:val="808749145"/>
            <w:placeholder>
              <w:docPart w:val="EA631BFE2D69490E9C8582D8871175BD"/>
            </w:placeholder>
          </w:sdtPr>
          <w:sdtEndPr/>
          <w:sdtContent>
            <w:tc>
              <w:tcPr>
                <w:tcW w:w="6946" w:type="dxa"/>
                <w:shd w:val="clear" w:color="auto" w:fill="auto"/>
              </w:tcPr>
              <w:p w14:paraId="0D3A9B5A" w14:textId="4339C31E" w:rsidR="00B12074" w:rsidRPr="00B12074" w:rsidRDefault="00B12074" w:rsidP="00147EEF">
                <w:pPr>
                  <w:ind w:right="-113"/>
                  <w:jc w:val="both"/>
                  <w:rPr>
                    <w:rFonts w:eastAsia="MS Mincho"/>
                    <w:szCs w:val="28"/>
                    <w:lang w:val="ru-RU"/>
                  </w:rPr>
                </w:pPr>
                <w:r w:rsidRPr="00B12074">
                  <w:rPr>
                    <w:rFonts w:eastAsia="MS Mincho"/>
                    <w:szCs w:val="28"/>
                    <w:lang w:val="ru-RU"/>
                  </w:rPr>
                  <w:t>Директор по развитию АО  "ТМ1"</w:t>
                </w:r>
              </w:p>
            </w:tc>
          </w:sdtContent>
        </w:sdt>
      </w:tr>
      <w:tr w:rsidR="00B12074" w:rsidRPr="004764C8" w14:paraId="04263A96" w14:textId="77777777" w:rsidTr="00B12074">
        <w:tc>
          <w:tcPr>
            <w:tcW w:w="2268" w:type="dxa"/>
            <w:shd w:val="clear" w:color="auto" w:fill="auto"/>
          </w:tcPr>
          <w:p w14:paraId="215DA15A" w14:textId="4944B7B0" w:rsidR="00B12074" w:rsidRPr="009A7319" w:rsidRDefault="0050612E" w:rsidP="00147EEF">
            <w:pPr>
              <w:ind w:left="-113"/>
              <w:rPr>
                <w:rFonts w:eastAsia="MS Mincho"/>
                <w:szCs w:val="28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Фамилия Инициалы. Ширину столбца можно менять."/>
                <w:tag w:val="Фамилия Инициалы"/>
                <w:id w:val="411202299"/>
                <w:placeholder>
                  <w:docPart w:val="81FA5713E1E44AB6A03A1AC7A0CC8598"/>
                </w:placeholder>
              </w:sdtPr>
              <w:sdtEndPr/>
              <w:sdtContent>
                <w:r w:rsidR="00B12074" w:rsidRPr="004C3F17">
                  <w:rPr>
                    <w:bCs/>
                    <w:szCs w:val="28"/>
                    <w:lang w:val="ru-RU"/>
                  </w:rPr>
                  <w:t xml:space="preserve">Романова </w:t>
                </w:r>
                <w:proofErr w:type="gramStart"/>
                <w:r w:rsidR="00B12074" w:rsidRPr="004C3F17">
                  <w:rPr>
                    <w:bCs/>
                    <w:szCs w:val="28"/>
                    <w:lang w:val="ru-RU"/>
                  </w:rPr>
                  <w:t>И.В.</w:t>
                </w:r>
                <w:proofErr w:type="gramEnd"/>
              </w:sdtContent>
            </w:sdt>
          </w:p>
        </w:tc>
        <w:tc>
          <w:tcPr>
            <w:tcW w:w="425" w:type="dxa"/>
            <w:shd w:val="clear" w:color="auto" w:fill="auto"/>
          </w:tcPr>
          <w:p w14:paraId="2003B3EB" w14:textId="77777777" w:rsidR="00B12074" w:rsidRPr="009A7319" w:rsidRDefault="00B12074" w:rsidP="00147EEF">
            <w:pPr>
              <w:rPr>
                <w:rFonts w:eastAsia="MS Mincho"/>
                <w:szCs w:val="28"/>
              </w:rPr>
            </w:pPr>
            <w:r w:rsidRPr="00AC52B1">
              <w:rPr>
                <w:lang w:val="ru-RU"/>
              </w:rPr>
              <w:t>–</w:t>
            </w:r>
          </w:p>
        </w:tc>
        <w:sdt>
          <w:sdtPr>
            <w:rPr>
              <w:rFonts w:eastAsia="MS Mincho"/>
              <w:szCs w:val="28"/>
            </w:rPr>
            <w:alias w:val="Строки удаляются или добавляются при необходимости"/>
            <w:tag w:val="Строки удаляются или добавляются при необходимости"/>
            <w:id w:val="1896999570"/>
            <w:placeholder>
              <w:docPart w:val="5F8D1DED89884F81A1034910C352CD71"/>
            </w:placeholder>
          </w:sdtPr>
          <w:sdtEndPr/>
          <w:sdtContent>
            <w:tc>
              <w:tcPr>
                <w:tcW w:w="6946" w:type="dxa"/>
                <w:shd w:val="clear" w:color="auto" w:fill="auto"/>
              </w:tcPr>
              <w:p w14:paraId="4919F704" w14:textId="46318414" w:rsidR="00B12074" w:rsidRPr="00B12074" w:rsidRDefault="00B12074" w:rsidP="00147EEF">
                <w:pPr>
                  <w:ind w:right="-113"/>
                  <w:jc w:val="both"/>
                  <w:rPr>
                    <w:rFonts w:eastAsia="MS Mincho"/>
                    <w:szCs w:val="28"/>
                    <w:lang w:val="ru-RU"/>
                  </w:rPr>
                </w:pPr>
                <w:r w:rsidRPr="00B12074">
                  <w:rPr>
                    <w:rFonts w:eastAsia="MS Mincho"/>
                    <w:szCs w:val="28"/>
                    <w:lang w:val="ru-RU"/>
                  </w:rPr>
                  <w:t>Директор по методологии  АО  "ТМ1"</w:t>
                </w:r>
              </w:p>
            </w:tc>
          </w:sdtContent>
        </w:sdt>
      </w:tr>
      <w:tr w:rsidR="00772354" w:rsidRPr="004764C8" w14:paraId="7EBCA170" w14:textId="77777777" w:rsidTr="00B12074">
        <w:tc>
          <w:tcPr>
            <w:tcW w:w="2268" w:type="dxa"/>
            <w:shd w:val="clear" w:color="auto" w:fill="auto"/>
          </w:tcPr>
          <w:p w14:paraId="43B3E897" w14:textId="77777777" w:rsidR="00772354" w:rsidRDefault="00772354" w:rsidP="00147EEF">
            <w:pPr>
              <w:ind w:left="-113"/>
              <w:rPr>
                <w:bCs/>
                <w:sz w:val="24"/>
                <w:lang w:val="ru-RU"/>
              </w:rPr>
            </w:pPr>
          </w:p>
        </w:tc>
        <w:tc>
          <w:tcPr>
            <w:tcW w:w="425" w:type="dxa"/>
            <w:shd w:val="clear" w:color="auto" w:fill="auto"/>
          </w:tcPr>
          <w:p w14:paraId="67EEBF65" w14:textId="77777777" w:rsidR="00772354" w:rsidRPr="00AC52B1" w:rsidRDefault="00772354" w:rsidP="00147EEF">
            <w:pPr>
              <w:rPr>
                <w:lang w:val="ru-RU"/>
              </w:rPr>
            </w:pPr>
          </w:p>
        </w:tc>
        <w:tc>
          <w:tcPr>
            <w:tcW w:w="6946" w:type="dxa"/>
            <w:shd w:val="clear" w:color="auto" w:fill="auto"/>
          </w:tcPr>
          <w:p w14:paraId="4D317E07" w14:textId="77777777" w:rsidR="00772354" w:rsidRPr="00B12074" w:rsidRDefault="00772354" w:rsidP="00147EEF">
            <w:pPr>
              <w:ind w:right="-113"/>
              <w:jc w:val="both"/>
              <w:rPr>
                <w:rFonts w:eastAsia="MS Mincho"/>
                <w:szCs w:val="28"/>
                <w:lang w:val="ru-RU"/>
              </w:rPr>
            </w:pPr>
          </w:p>
        </w:tc>
      </w:tr>
    </w:tbl>
    <w:p w14:paraId="4BE8550D" w14:textId="77777777" w:rsidR="00B12074" w:rsidRPr="00B12074" w:rsidRDefault="00B12074" w:rsidP="00AC52B1">
      <w:pPr>
        <w:tabs>
          <w:tab w:val="left" w:pos="1080"/>
        </w:tabs>
        <w:jc w:val="both"/>
        <w:rPr>
          <w:lang w:val="ru-RU"/>
        </w:rPr>
      </w:pPr>
    </w:p>
    <w:p w14:paraId="70A62C02" w14:textId="77777777" w:rsidR="00B12074" w:rsidRPr="00B12074" w:rsidRDefault="00B12074" w:rsidP="00AC52B1">
      <w:pPr>
        <w:tabs>
          <w:tab w:val="left" w:pos="1080"/>
        </w:tabs>
        <w:jc w:val="both"/>
        <w:rPr>
          <w:lang w:val="ru-RU"/>
        </w:rPr>
      </w:pPr>
    </w:p>
    <w:p w14:paraId="4E2CBD4F" w14:textId="77777777" w:rsidR="00AC52B1" w:rsidRPr="00722C4D" w:rsidRDefault="0050612E" w:rsidP="00AC52B1">
      <w:pPr>
        <w:rPr>
          <w:lang w:val="ru-RU"/>
        </w:rPr>
      </w:pPr>
      <w:sdt>
        <w:sdtPr>
          <w:id w:val="1987129823"/>
          <w:placeholder>
            <w:docPart w:val="A4784BDA016B4C8BA86FA061DAA8D583"/>
          </w:placeholder>
        </w:sdtPr>
        <w:sdtEndPr/>
        <w:sdtContent>
          <w:r w:rsidR="00722C4D" w:rsidRPr="00722C4D">
            <w:rPr>
              <w:lang w:val="ru-RU"/>
            </w:rPr>
            <w:t>ПОВЕСТКА ДНЯ:</w:t>
          </w:r>
        </w:sdtContent>
      </w:sdt>
    </w:p>
    <w:p w14:paraId="25677184" w14:textId="6FF0C336" w:rsidR="006D70BF" w:rsidRDefault="0050612E" w:rsidP="009D77D7">
      <w:pPr>
        <w:pStyle w:val="ad"/>
        <w:numPr>
          <w:ilvl w:val="0"/>
          <w:numId w:val="7"/>
        </w:numPr>
        <w:ind w:left="284" w:hanging="284"/>
        <w:jc w:val="both"/>
        <w:rPr>
          <w:lang w:val="ru-RU"/>
        </w:rPr>
      </w:pPr>
      <w:sdt>
        <w:sdtPr>
          <w:rPr>
            <w:lang w:val="ru-RU"/>
          </w:rPr>
          <w:alias w:val="Начинается с предлога О(Об). Пример: О планируемых мероприятиях."/>
          <w:tag w:val="Начинается с предлога О (Об)"/>
          <w:id w:val="3328963"/>
          <w:placeholder>
            <w:docPart w:val="537B40F066944552AD31884FF3E35C1D"/>
          </w:placeholder>
        </w:sdtPr>
        <w:sdtEndPr/>
        <w:sdtContent>
          <w:sdt>
            <w:sdtPr>
              <w:rPr>
                <w:lang w:val="ru-RU"/>
              </w:rPr>
              <w:alias w:val="Начинается с предлога О(Об). Пример: О планируемых мероприятиях."/>
              <w:tag w:val="Начинается с предлога О (Об)"/>
              <w:id w:val="-1385865880"/>
              <w:placeholder>
                <w:docPart w:val="9F40124FD5D14C3787F7DEFA86C04633"/>
              </w:placeholder>
            </w:sdtPr>
            <w:sdtEndPr/>
            <w:sdtContent>
              <w:r w:rsidR="00B12074">
                <w:rPr>
                  <w:lang w:val="ru-RU"/>
                </w:rPr>
                <w:t>Рассмотрение статуса проекта</w:t>
              </w:r>
            </w:sdtContent>
          </w:sdt>
        </w:sdtContent>
      </w:sdt>
      <w:r w:rsidR="009D77D7" w:rsidRPr="009D77D7">
        <w:rPr>
          <w:lang w:val="ru-RU"/>
        </w:rPr>
        <w:t>.</w:t>
      </w:r>
    </w:p>
    <w:p w14:paraId="143A87E0" w14:textId="05CFC6F4" w:rsidR="0093271F" w:rsidRDefault="0093271F" w:rsidP="008B6524">
      <w:pPr>
        <w:jc w:val="both"/>
        <w:rPr>
          <w:lang w:val="ru-RU"/>
        </w:rPr>
      </w:pPr>
    </w:p>
    <w:p w14:paraId="0F102F6C" w14:textId="08DDA5EA" w:rsidR="008B6524" w:rsidRDefault="008B6524" w:rsidP="008B6524">
      <w:pPr>
        <w:jc w:val="both"/>
        <w:rPr>
          <w:lang w:val="ru-RU"/>
        </w:rPr>
      </w:pPr>
      <w:r>
        <w:rPr>
          <w:lang w:val="ru-RU"/>
        </w:rPr>
        <w:t>ЧЛЕНЫ ОПЕРАТИВНОГО СОВЕТА РАССМОТРЕЛИ МАТЕРИАЛЫ:</w:t>
      </w:r>
    </w:p>
    <w:p w14:paraId="6B281200" w14:textId="02898B9B" w:rsidR="008B6524" w:rsidRPr="008B6524" w:rsidRDefault="008B6524" w:rsidP="008B6524">
      <w:pPr>
        <w:pStyle w:val="ad"/>
        <w:numPr>
          <w:ilvl w:val="0"/>
          <w:numId w:val="15"/>
        </w:numPr>
        <w:spacing w:after="200" w:line="276" w:lineRule="auto"/>
        <w:jc w:val="both"/>
        <w:rPr>
          <w:bCs/>
          <w:lang w:val="ru-RU"/>
        </w:rPr>
      </w:pPr>
      <w:r w:rsidRPr="008B6524">
        <w:rPr>
          <w:bCs/>
          <w:lang w:val="ru-RU"/>
        </w:rPr>
        <w:t xml:space="preserve">Презентацию к </w:t>
      </w:r>
      <w:r>
        <w:rPr>
          <w:bCs/>
          <w:lang w:val="ru-RU"/>
        </w:rPr>
        <w:t>О</w:t>
      </w:r>
      <w:r w:rsidRPr="008B6524">
        <w:rPr>
          <w:bCs/>
          <w:lang w:val="ru-RU"/>
        </w:rPr>
        <w:t>С №</w:t>
      </w:r>
      <w:r w:rsidR="00284574">
        <w:rPr>
          <w:bCs/>
          <w:lang w:val="ru-RU"/>
        </w:rPr>
        <w:t>10</w:t>
      </w:r>
      <w:r w:rsidRPr="008B6524">
        <w:rPr>
          <w:bCs/>
          <w:lang w:val="ru-RU"/>
        </w:rPr>
        <w:t>;</w:t>
      </w:r>
    </w:p>
    <w:p w14:paraId="7B478B8C" w14:textId="466ADC8A" w:rsidR="008B6524" w:rsidRPr="008B6524" w:rsidRDefault="008B6524" w:rsidP="008B6524">
      <w:pPr>
        <w:pStyle w:val="ad"/>
        <w:numPr>
          <w:ilvl w:val="0"/>
          <w:numId w:val="15"/>
        </w:numPr>
        <w:spacing w:after="200" w:line="276" w:lineRule="auto"/>
        <w:jc w:val="both"/>
        <w:rPr>
          <w:bCs/>
          <w:lang w:val="ru-RU"/>
        </w:rPr>
      </w:pPr>
      <w:r w:rsidRPr="008B6524">
        <w:rPr>
          <w:bCs/>
          <w:lang w:val="ru-RU"/>
        </w:rPr>
        <w:t xml:space="preserve">Материалы к </w:t>
      </w:r>
      <w:r>
        <w:rPr>
          <w:bCs/>
          <w:lang w:val="ru-RU"/>
        </w:rPr>
        <w:t>О</w:t>
      </w:r>
      <w:r w:rsidRPr="008B6524">
        <w:rPr>
          <w:bCs/>
          <w:lang w:val="ru-RU"/>
        </w:rPr>
        <w:t>С №</w:t>
      </w:r>
      <w:r w:rsidR="00284574">
        <w:rPr>
          <w:bCs/>
          <w:lang w:val="ru-RU"/>
        </w:rPr>
        <w:t>10</w:t>
      </w:r>
      <w:r w:rsidRPr="008B6524">
        <w:rPr>
          <w:bCs/>
          <w:lang w:val="ru-RU"/>
        </w:rPr>
        <w:t xml:space="preserve"> в составе </w:t>
      </w:r>
      <w:r w:rsidR="001E5449">
        <w:rPr>
          <w:bCs/>
          <w:lang w:val="ru-RU"/>
        </w:rPr>
        <w:t>3</w:t>
      </w:r>
      <w:r w:rsidRPr="008B6524">
        <w:rPr>
          <w:bCs/>
          <w:lang w:val="ru-RU"/>
        </w:rPr>
        <w:t xml:space="preserve"> (</w:t>
      </w:r>
      <w:r w:rsidR="001E5449">
        <w:rPr>
          <w:bCs/>
          <w:lang w:val="ru-RU"/>
        </w:rPr>
        <w:t>трех</w:t>
      </w:r>
      <w:r w:rsidRPr="008B6524">
        <w:rPr>
          <w:bCs/>
          <w:lang w:val="ru-RU"/>
        </w:rPr>
        <w:t>) приложений:</w:t>
      </w:r>
    </w:p>
    <w:p w14:paraId="480B60D0" w14:textId="30012A19" w:rsidR="008B6524" w:rsidRDefault="00284574" w:rsidP="008B6524">
      <w:pPr>
        <w:pStyle w:val="ad"/>
        <w:numPr>
          <w:ilvl w:val="1"/>
          <w:numId w:val="15"/>
        </w:numPr>
        <w:spacing w:after="200" w:line="276" w:lineRule="auto"/>
        <w:jc w:val="both"/>
        <w:rPr>
          <w:bCs/>
          <w:lang w:val="ru-RU"/>
        </w:rPr>
      </w:pPr>
      <w:r>
        <w:rPr>
          <w:bCs/>
          <w:lang w:val="ru-RU"/>
        </w:rPr>
        <w:t xml:space="preserve"> Статус предоставление информации.</w:t>
      </w:r>
    </w:p>
    <w:p w14:paraId="4B247A7C" w14:textId="4AD236C6" w:rsidR="008B6524" w:rsidRDefault="00284574" w:rsidP="008B6524">
      <w:pPr>
        <w:pStyle w:val="ad"/>
        <w:numPr>
          <w:ilvl w:val="1"/>
          <w:numId w:val="15"/>
        </w:numPr>
        <w:spacing w:after="200" w:line="276" w:lineRule="auto"/>
        <w:jc w:val="both"/>
        <w:rPr>
          <w:bCs/>
          <w:lang w:val="ru-RU"/>
        </w:rPr>
      </w:pPr>
      <w:r>
        <w:rPr>
          <w:bCs/>
          <w:lang w:val="ru-RU"/>
        </w:rPr>
        <w:t xml:space="preserve"> Трек предоставления документов по инфозапросу.</w:t>
      </w:r>
    </w:p>
    <w:p w14:paraId="7BF3A03F" w14:textId="394FB784" w:rsidR="008B6524" w:rsidRDefault="00284574" w:rsidP="008B6524">
      <w:pPr>
        <w:pStyle w:val="ad"/>
        <w:numPr>
          <w:ilvl w:val="1"/>
          <w:numId w:val="15"/>
        </w:numPr>
        <w:spacing w:after="200" w:line="276" w:lineRule="auto"/>
        <w:jc w:val="both"/>
        <w:rPr>
          <w:bCs/>
          <w:lang w:val="ru-RU"/>
        </w:rPr>
      </w:pPr>
      <w:r>
        <w:rPr>
          <w:bCs/>
          <w:lang w:val="ru-RU"/>
        </w:rPr>
        <w:t xml:space="preserve"> Презентация к ОС №10.</w:t>
      </w:r>
    </w:p>
    <w:p w14:paraId="24DBE1C7" w14:textId="21F4590D" w:rsidR="008B6524" w:rsidRPr="00CC1D59" w:rsidRDefault="008B6524" w:rsidP="001E5449">
      <w:pPr>
        <w:pStyle w:val="ad"/>
        <w:spacing w:after="200" w:line="276" w:lineRule="auto"/>
        <w:ind w:left="792"/>
        <w:jc w:val="both"/>
        <w:rPr>
          <w:lang w:val="ru-RU"/>
        </w:rPr>
      </w:pPr>
    </w:p>
    <w:p w14:paraId="04A005F0" w14:textId="77777777" w:rsidR="007F7C4F" w:rsidRPr="00701607" w:rsidRDefault="007F7C4F" w:rsidP="004E25FA">
      <w:pPr>
        <w:keepNext/>
        <w:rPr>
          <w:lang w:val="ru-RU"/>
        </w:rPr>
      </w:pPr>
      <w:r w:rsidRPr="00701607">
        <w:rPr>
          <w:lang w:val="ru-RU"/>
        </w:rPr>
        <w:t>ПОСТАНОВИЛИ (РЕШИЛИ):</w:t>
      </w:r>
    </w:p>
    <w:p w14:paraId="0A106929" w14:textId="3C270A02" w:rsidR="007F7C4F" w:rsidRDefault="004764C8" w:rsidP="008B6524">
      <w:pPr>
        <w:pStyle w:val="ad"/>
        <w:numPr>
          <w:ilvl w:val="0"/>
          <w:numId w:val="9"/>
        </w:numPr>
        <w:jc w:val="both"/>
        <w:rPr>
          <w:lang w:val="ru-RU"/>
        </w:rPr>
      </w:pPr>
      <w:ins w:id="2" w:author="Андрей Василенко" w:date="2021-03-24T15:59:00Z">
        <w:r>
          <w:rPr>
            <w:lang w:val="ru-RU"/>
          </w:rPr>
          <w:t>Провести до 31.03.2021 необходимые методические встречи с ЦФО-2 и ЦФО-3 по информационному запросу</w:t>
        </w:r>
      </w:ins>
      <w:del w:id="3" w:author="Андрей Василенко" w:date="2021-03-24T15:59:00Z">
        <w:r w:rsidR="003129BA" w:rsidDel="004764C8">
          <w:rPr>
            <w:lang w:val="ru-RU"/>
          </w:rPr>
          <w:delText xml:space="preserve">Назначение встреч ТМ1 и </w:delText>
        </w:r>
        <w:r w:rsidR="00C06007" w:rsidDel="004764C8">
          <w:rPr>
            <w:lang w:val="ru-RU"/>
          </w:rPr>
          <w:delText>ЦФО-2</w:delText>
        </w:r>
        <w:r w:rsidR="003129BA" w:rsidDel="004764C8">
          <w:rPr>
            <w:lang w:val="ru-RU"/>
          </w:rPr>
          <w:delText>/</w:delText>
        </w:r>
        <w:r w:rsidR="00C06007" w:rsidDel="004764C8">
          <w:rPr>
            <w:lang w:val="ru-RU"/>
          </w:rPr>
          <w:delText>ЦФО-3</w:delText>
        </w:r>
        <w:r w:rsidR="003129BA" w:rsidDel="004764C8">
          <w:rPr>
            <w:lang w:val="ru-RU"/>
          </w:rPr>
          <w:delText xml:space="preserve"> для консультации по инфозапросу</w:delText>
        </w:r>
      </w:del>
      <w:r w:rsidR="003129BA">
        <w:rPr>
          <w:lang w:val="ru-RU"/>
        </w:rPr>
        <w:t>.</w:t>
      </w:r>
    </w:p>
    <w:p w14:paraId="088D8C3E" w14:textId="2F902B37" w:rsidR="00C72DDC" w:rsidRPr="007E55A1" w:rsidRDefault="00C72DDC" w:rsidP="00C72DDC">
      <w:pPr>
        <w:pStyle w:val="ad"/>
        <w:ind w:left="1429"/>
        <w:jc w:val="both"/>
        <w:rPr>
          <w:lang w:val="ru-RU"/>
        </w:rPr>
      </w:pPr>
      <w:r>
        <w:rPr>
          <w:lang w:val="ru-RU"/>
        </w:rPr>
        <w:t xml:space="preserve">     </w:t>
      </w:r>
      <w:r w:rsidRPr="000C1774">
        <w:rPr>
          <w:lang w:val="ru-RU"/>
        </w:rPr>
        <w:t xml:space="preserve">Срок исполнения </w:t>
      </w:r>
      <w:r w:rsidRPr="007E55A1">
        <w:rPr>
          <w:lang w:val="ru-RU"/>
        </w:rPr>
        <w:t>–</w:t>
      </w:r>
      <w:r>
        <w:rPr>
          <w:lang w:val="ru-RU"/>
        </w:rPr>
        <w:t xml:space="preserve"> 31.03.2021</w:t>
      </w:r>
    </w:p>
    <w:p w14:paraId="1CE8E39C" w14:textId="031C7F90" w:rsidR="00C72DDC" w:rsidRDefault="00C72DDC" w:rsidP="00C72DDC">
      <w:pPr>
        <w:pStyle w:val="ad"/>
        <w:ind w:left="1429"/>
        <w:jc w:val="both"/>
        <w:rPr>
          <w:lang w:val="ru-RU"/>
        </w:rPr>
      </w:pPr>
      <w:r>
        <w:rPr>
          <w:lang w:val="ru-RU"/>
        </w:rPr>
        <w:t xml:space="preserve">     </w:t>
      </w:r>
      <w:r w:rsidRPr="007E55A1">
        <w:rPr>
          <w:lang w:val="ru-RU"/>
        </w:rPr>
        <w:t xml:space="preserve">Ответственный: </w:t>
      </w:r>
      <w:del w:id="4" w:author="Андрей Василенко" w:date="2021-03-24T15:59:00Z">
        <w:r w:rsidRPr="007E55A1" w:rsidDel="004764C8">
          <w:rPr>
            <w:lang w:val="ru-RU"/>
          </w:rPr>
          <w:delText>Жильников М.И.</w:delText>
        </w:r>
      </w:del>
      <w:ins w:id="5" w:author="Андрей Василенко" w:date="2021-03-24T15:59:00Z">
        <w:r w:rsidR="004764C8">
          <w:rPr>
            <w:lang w:val="ru-RU"/>
          </w:rPr>
          <w:t xml:space="preserve">Романова </w:t>
        </w:r>
        <w:proofErr w:type="gramStart"/>
        <w:r w:rsidR="004764C8">
          <w:rPr>
            <w:lang w:val="ru-RU"/>
          </w:rPr>
          <w:t>И</w:t>
        </w:r>
      </w:ins>
      <w:ins w:id="6" w:author="Андрей Василенко" w:date="2021-03-24T16:00:00Z">
        <w:r w:rsidR="004764C8">
          <w:rPr>
            <w:lang w:val="ru-RU"/>
          </w:rPr>
          <w:t>.В.</w:t>
        </w:r>
      </w:ins>
      <w:proofErr w:type="gramEnd"/>
      <w:r w:rsidRPr="007E55A1">
        <w:rPr>
          <w:lang w:val="ru-RU"/>
        </w:rPr>
        <w:t>, Василенко А.В</w:t>
      </w:r>
      <w:r>
        <w:rPr>
          <w:lang w:val="ru-RU"/>
        </w:rPr>
        <w:t>.</w:t>
      </w:r>
    </w:p>
    <w:p w14:paraId="048E565B" w14:textId="23B288EC" w:rsidR="002B5B34" w:rsidRDefault="002B5B34" w:rsidP="00C72DDC">
      <w:pPr>
        <w:pStyle w:val="ad"/>
        <w:ind w:left="1429"/>
        <w:jc w:val="both"/>
        <w:rPr>
          <w:lang w:val="ru-RU"/>
        </w:rPr>
      </w:pPr>
    </w:p>
    <w:p w14:paraId="31DE63D8" w14:textId="45EC00DD" w:rsidR="002B5B34" w:rsidRDefault="004764C8" w:rsidP="002B5B34">
      <w:pPr>
        <w:pStyle w:val="ad"/>
        <w:numPr>
          <w:ilvl w:val="0"/>
          <w:numId w:val="9"/>
        </w:numPr>
        <w:jc w:val="both"/>
        <w:rPr>
          <w:lang w:val="ru-RU"/>
        </w:rPr>
      </w:pPr>
      <w:ins w:id="7" w:author="Андрей Василенко" w:date="2021-03-24T16:00:00Z">
        <w:r>
          <w:rPr>
            <w:lang w:val="ru-RU"/>
          </w:rPr>
          <w:t xml:space="preserve">Информацию от ЦФО-3 с грифом КТ/ДСП выложить на </w:t>
        </w:r>
      </w:ins>
      <w:ins w:id="8" w:author="Андрей Василенко" w:date="2021-03-24T16:01:00Z">
        <w:r>
          <w:rPr>
            <w:lang w:val="ru-RU"/>
          </w:rPr>
          <w:t xml:space="preserve">внутренний портал ЕИП финансового департамента и передать в ТМ1 </w:t>
        </w:r>
      </w:ins>
      <w:ins w:id="9" w:author="Андрей Василенко" w:date="2021-03-24T17:10:00Z">
        <w:r w:rsidR="000E3F92">
          <w:rPr>
            <w:lang w:val="ru-RU"/>
          </w:rPr>
          <w:t>официальным письмом через</w:t>
        </w:r>
      </w:ins>
      <w:ins w:id="10" w:author="Андрей Василенко" w:date="2021-03-24T16:01:00Z">
        <w:r>
          <w:rPr>
            <w:lang w:val="ru-RU"/>
          </w:rPr>
          <w:t xml:space="preserve"> Герасимова </w:t>
        </w:r>
        <w:proofErr w:type="gramStart"/>
        <w:r>
          <w:rPr>
            <w:lang w:val="ru-RU"/>
          </w:rPr>
          <w:t>А.В.</w:t>
        </w:r>
      </w:ins>
      <w:proofErr w:type="gramEnd"/>
      <w:del w:id="11" w:author="Андрей Василенко" w:date="2021-03-24T16:01:00Z">
        <w:r w:rsidR="002B5B34" w:rsidDel="004764C8">
          <w:rPr>
            <w:lang w:val="ru-RU"/>
          </w:rPr>
          <w:delText>Выложить информацию на портал ЕИП с грифом КТ/ДСП</w:delText>
        </w:r>
      </w:del>
      <w:r w:rsidR="002B5B34">
        <w:rPr>
          <w:lang w:val="ru-RU"/>
        </w:rPr>
        <w:t>.</w:t>
      </w:r>
    </w:p>
    <w:p w14:paraId="3BA9202C" w14:textId="77777777" w:rsidR="002B5B34" w:rsidRPr="007E55A1" w:rsidRDefault="002B5B34" w:rsidP="002B5B34">
      <w:pPr>
        <w:pStyle w:val="ad"/>
        <w:ind w:left="1429"/>
        <w:jc w:val="both"/>
        <w:rPr>
          <w:lang w:val="ru-RU"/>
        </w:rPr>
      </w:pPr>
      <w:r>
        <w:rPr>
          <w:lang w:val="ru-RU"/>
        </w:rPr>
        <w:t xml:space="preserve">     </w:t>
      </w:r>
      <w:r w:rsidRPr="000C1774">
        <w:rPr>
          <w:lang w:val="ru-RU"/>
        </w:rPr>
        <w:t xml:space="preserve">Срок исполнения </w:t>
      </w:r>
      <w:r w:rsidRPr="007E55A1">
        <w:rPr>
          <w:lang w:val="ru-RU"/>
        </w:rPr>
        <w:t>–</w:t>
      </w:r>
      <w:r>
        <w:rPr>
          <w:lang w:val="ru-RU"/>
        </w:rPr>
        <w:t xml:space="preserve"> 31.03.2021</w:t>
      </w:r>
    </w:p>
    <w:p w14:paraId="6244157E" w14:textId="6A9DCC5D" w:rsidR="002B5B34" w:rsidRDefault="002B5B34" w:rsidP="002B5B34">
      <w:pPr>
        <w:pStyle w:val="ad"/>
        <w:ind w:left="1429"/>
        <w:jc w:val="both"/>
        <w:rPr>
          <w:lang w:val="ru-RU"/>
        </w:rPr>
      </w:pPr>
      <w:r>
        <w:rPr>
          <w:lang w:val="ru-RU"/>
        </w:rPr>
        <w:t xml:space="preserve">     </w:t>
      </w:r>
      <w:r w:rsidRPr="007E55A1">
        <w:rPr>
          <w:lang w:val="ru-RU"/>
        </w:rPr>
        <w:t xml:space="preserve">Ответственный: </w:t>
      </w:r>
      <w:r>
        <w:rPr>
          <w:lang w:val="ru-RU"/>
        </w:rPr>
        <w:t>ЦФО-2, ЦФО-3, Герасимов А.В.</w:t>
      </w:r>
    </w:p>
    <w:p w14:paraId="42B5F3B6" w14:textId="77777777" w:rsidR="002B5B34" w:rsidRDefault="002B5B34" w:rsidP="002B5B34">
      <w:pPr>
        <w:pStyle w:val="ad"/>
        <w:ind w:left="1429"/>
        <w:jc w:val="both"/>
        <w:rPr>
          <w:lang w:val="ru-RU"/>
        </w:rPr>
      </w:pPr>
    </w:p>
    <w:p w14:paraId="75E7CA64" w14:textId="7866CFB0" w:rsidR="002B5B34" w:rsidRDefault="002B5B34" w:rsidP="002B5B34">
      <w:pPr>
        <w:pStyle w:val="ad"/>
        <w:numPr>
          <w:ilvl w:val="0"/>
          <w:numId w:val="9"/>
        </w:numPr>
        <w:jc w:val="both"/>
        <w:rPr>
          <w:lang w:val="ru-RU"/>
        </w:rPr>
      </w:pPr>
      <w:del w:id="12" w:author="Андрей Василенко" w:date="2021-03-24T17:01:00Z">
        <w:r w:rsidDel="000E3F92">
          <w:rPr>
            <w:lang w:val="ru-RU"/>
          </w:rPr>
          <w:delText>Выложить информацию (без грифа с КТ/ДСП) на портал.</w:delText>
        </w:r>
      </w:del>
      <w:ins w:id="13" w:author="Андрей Василенко" w:date="2021-03-24T17:01:00Z">
        <w:r w:rsidR="000E3F92">
          <w:rPr>
            <w:lang w:val="ru-RU"/>
          </w:rPr>
          <w:t>Общед</w:t>
        </w:r>
      </w:ins>
      <w:ins w:id="14" w:author="Андрей Василенко" w:date="2021-03-24T17:02:00Z">
        <w:r w:rsidR="000E3F92">
          <w:rPr>
            <w:lang w:val="ru-RU"/>
          </w:rPr>
          <w:t xml:space="preserve">оступную информацию (без грифа КТ/ДСП) ЦФО-3 выкладывают на проектный портал и сообщают Василенко </w:t>
        </w:r>
        <w:proofErr w:type="gramStart"/>
        <w:r w:rsidR="000E3F92">
          <w:rPr>
            <w:lang w:val="ru-RU"/>
          </w:rPr>
          <w:t>А.В.</w:t>
        </w:r>
        <w:proofErr w:type="gramEnd"/>
        <w:r w:rsidR="000E3F92">
          <w:rPr>
            <w:lang w:val="ru-RU"/>
          </w:rPr>
          <w:t xml:space="preserve"> для последующей передачи в ТМ1.</w:t>
        </w:r>
      </w:ins>
    </w:p>
    <w:p w14:paraId="584C5C5B" w14:textId="77777777" w:rsidR="002B5B34" w:rsidRPr="007E55A1" w:rsidRDefault="002B5B34" w:rsidP="002B5B34">
      <w:pPr>
        <w:pStyle w:val="ad"/>
        <w:ind w:left="1429"/>
        <w:jc w:val="both"/>
        <w:rPr>
          <w:lang w:val="ru-RU"/>
        </w:rPr>
      </w:pPr>
      <w:r>
        <w:rPr>
          <w:lang w:val="ru-RU"/>
        </w:rPr>
        <w:lastRenderedPageBreak/>
        <w:t xml:space="preserve">     </w:t>
      </w:r>
      <w:r w:rsidRPr="000C1774">
        <w:rPr>
          <w:lang w:val="ru-RU"/>
        </w:rPr>
        <w:t xml:space="preserve">Срок исполнения </w:t>
      </w:r>
      <w:r w:rsidRPr="007E55A1">
        <w:rPr>
          <w:lang w:val="ru-RU"/>
        </w:rPr>
        <w:t>–</w:t>
      </w:r>
      <w:r>
        <w:rPr>
          <w:lang w:val="ru-RU"/>
        </w:rPr>
        <w:t xml:space="preserve"> 31.03.2021</w:t>
      </w:r>
    </w:p>
    <w:p w14:paraId="047FFCFB" w14:textId="11767075" w:rsidR="002B5B34" w:rsidRDefault="002B5B34" w:rsidP="002B5B34">
      <w:pPr>
        <w:pStyle w:val="ad"/>
        <w:ind w:left="1429"/>
        <w:jc w:val="both"/>
        <w:rPr>
          <w:lang w:val="ru-RU"/>
        </w:rPr>
      </w:pPr>
      <w:r>
        <w:rPr>
          <w:lang w:val="ru-RU"/>
        </w:rPr>
        <w:t xml:space="preserve">     </w:t>
      </w:r>
      <w:r w:rsidRPr="007E55A1">
        <w:rPr>
          <w:lang w:val="ru-RU"/>
        </w:rPr>
        <w:t xml:space="preserve">Ответственный: </w:t>
      </w:r>
      <w:r>
        <w:rPr>
          <w:lang w:val="ru-RU"/>
        </w:rPr>
        <w:t xml:space="preserve">ЦФО-2, ЦФО-3, Василенко </w:t>
      </w:r>
      <w:proofErr w:type="gramStart"/>
      <w:r w:rsidR="00DC541F">
        <w:rPr>
          <w:lang w:val="ru-RU"/>
        </w:rPr>
        <w:t>А.В.</w:t>
      </w:r>
      <w:proofErr w:type="gramEnd"/>
    </w:p>
    <w:p w14:paraId="2CCA6F11" w14:textId="77777777" w:rsidR="002B5B34" w:rsidRDefault="002B5B34" w:rsidP="002B5B34">
      <w:pPr>
        <w:pStyle w:val="ad"/>
        <w:ind w:left="1429"/>
        <w:jc w:val="both"/>
        <w:rPr>
          <w:lang w:val="ru-RU"/>
        </w:rPr>
      </w:pPr>
    </w:p>
    <w:p w14:paraId="7D95F4B6" w14:textId="77777777" w:rsidR="00C72DDC" w:rsidRDefault="00C72DDC" w:rsidP="00C72DDC">
      <w:pPr>
        <w:pStyle w:val="ad"/>
        <w:ind w:left="495"/>
        <w:jc w:val="both"/>
        <w:rPr>
          <w:lang w:val="ru-RU"/>
        </w:rPr>
      </w:pPr>
    </w:p>
    <w:p w14:paraId="5FD57CC1" w14:textId="0F224E93" w:rsidR="003129BA" w:rsidRDefault="003129BA" w:rsidP="008B6524">
      <w:pPr>
        <w:pStyle w:val="ad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Актуализировать Состав Оперативного совета и Состав </w:t>
      </w:r>
      <w:r w:rsidR="009C0223">
        <w:rPr>
          <w:lang w:val="ru-RU"/>
        </w:rPr>
        <w:t>рабочей группы в Проектном решении</w:t>
      </w:r>
      <w:r>
        <w:rPr>
          <w:lang w:val="ru-RU"/>
        </w:rPr>
        <w:t>.</w:t>
      </w:r>
    </w:p>
    <w:p w14:paraId="1F6CE6A7" w14:textId="0648AC4B" w:rsidR="00C72DDC" w:rsidRDefault="00C72DDC" w:rsidP="00C72DDC">
      <w:pPr>
        <w:pStyle w:val="ad"/>
        <w:ind w:left="1429"/>
        <w:jc w:val="both"/>
        <w:rPr>
          <w:lang w:val="ru-RU"/>
        </w:rPr>
      </w:pPr>
      <w:r>
        <w:rPr>
          <w:lang w:val="ru-RU"/>
        </w:rPr>
        <w:t xml:space="preserve">     </w:t>
      </w:r>
      <w:r w:rsidRPr="000C1774">
        <w:rPr>
          <w:lang w:val="ru-RU"/>
        </w:rPr>
        <w:t xml:space="preserve">Срок исполнения </w:t>
      </w:r>
      <w:r w:rsidRPr="007E55A1">
        <w:rPr>
          <w:lang w:val="ru-RU"/>
        </w:rPr>
        <w:t>–</w:t>
      </w:r>
      <w:r>
        <w:rPr>
          <w:lang w:val="ru-RU"/>
        </w:rPr>
        <w:t xml:space="preserve"> 31.03.2021</w:t>
      </w:r>
    </w:p>
    <w:p w14:paraId="1244BEAD" w14:textId="0D088AB0" w:rsidR="00C72DDC" w:rsidRPr="00C72DDC" w:rsidRDefault="00C72DDC" w:rsidP="00C72DDC">
      <w:pPr>
        <w:pStyle w:val="ad"/>
        <w:ind w:left="1429"/>
        <w:jc w:val="both"/>
        <w:rPr>
          <w:lang w:val="ru-RU"/>
        </w:rPr>
      </w:pPr>
      <w:r w:rsidRPr="00C72DDC">
        <w:rPr>
          <w:lang w:val="ru-RU"/>
        </w:rPr>
        <w:t xml:space="preserve">     Ответственный: Василенко А.В.</w:t>
      </w:r>
    </w:p>
    <w:p w14:paraId="643C855F" w14:textId="77777777" w:rsidR="00C72DDC" w:rsidRDefault="00C72DDC" w:rsidP="00C72DDC">
      <w:pPr>
        <w:pStyle w:val="ad"/>
        <w:ind w:left="495"/>
        <w:jc w:val="both"/>
        <w:rPr>
          <w:lang w:val="ru-RU"/>
        </w:rPr>
      </w:pPr>
    </w:p>
    <w:p w14:paraId="5E70761A" w14:textId="478F6FFB" w:rsidR="000E3F92" w:rsidRDefault="000E3F92" w:rsidP="008B6524">
      <w:pPr>
        <w:pStyle w:val="ad"/>
        <w:numPr>
          <w:ilvl w:val="0"/>
          <w:numId w:val="9"/>
        </w:numPr>
        <w:jc w:val="both"/>
        <w:rPr>
          <w:ins w:id="15" w:author="Андрей Василенко" w:date="2021-03-24T17:05:00Z"/>
          <w:lang w:val="ru-RU"/>
        </w:rPr>
      </w:pPr>
      <w:ins w:id="16" w:author="Андрей Василенко" w:date="2021-03-24T17:02:00Z">
        <w:r>
          <w:rPr>
            <w:lang w:val="ru-RU"/>
          </w:rPr>
          <w:t xml:space="preserve">Зафиксировать риск того, что </w:t>
        </w:r>
      </w:ins>
      <w:ins w:id="17" w:author="Андрей Василенко" w:date="2021-03-24T17:03:00Z">
        <w:r>
          <w:rPr>
            <w:lang w:val="ru-RU"/>
          </w:rPr>
          <w:t xml:space="preserve">программное обеспечение </w:t>
        </w:r>
        <w:proofErr w:type="spellStart"/>
        <w:r>
          <w:rPr>
            <w:lang w:val="ru-RU"/>
          </w:rPr>
          <w:t>Оптимакрос</w:t>
        </w:r>
        <w:proofErr w:type="spellEnd"/>
        <w:r>
          <w:rPr>
            <w:lang w:val="ru-RU"/>
          </w:rPr>
          <w:t xml:space="preserve"> может не успеть получить сертификат ФСТЭК для работы с информа</w:t>
        </w:r>
      </w:ins>
      <w:ins w:id="18" w:author="Андрей Василенко" w:date="2021-03-24T17:04:00Z">
        <w:r>
          <w:rPr>
            <w:lang w:val="ru-RU"/>
          </w:rPr>
          <w:t xml:space="preserve">цией ограниченного доступа к моменту окончания этапа «Внедрение». В случае реализации данного риска рекомендовать Управляющему совету </w:t>
        </w:r>
      </w:ins>
      <w:ins w:id="19" w:author="Андрей Василенко" w:date="2021-03-24T17:05:00Z">
        <w:r>
          <w:rPr>
            <w:lang w:val="ru-RU"/>
          </w:rPr>
          <w:t>принять у ТМ1 результаты этапа «Внедрение» при выполнении следующих условий:</w:t>
        </w:r>
      </w:ins>
    </w:p>
    <w:p w14:paraId="64C7C586" w14:textId="09192057" w:rsidR="000E3F92" w:rsidRPr="000E3F92" w:rsidRDefault="000E3F92" w:rsidP="000E3F92">
      <w:pPr>
        <w:pStyle w:val="ad"/>
        <w:numPr>
          <w:ilvl w:val="1"/>
          <w:numId w:val="9"/>
        </w:numPr>
        <w:jc w:val="both"/>
        <w:rPr>
          <w:ins w:id="20" w:author="Андрей Василенко" w:date="2021-03-24T17:09:00Z"/>
          <w:color w:val="1F497D"/>
          <w:lang w:val="ru-RU"/>
        </w:rPr>
      </w:pPr>
      <w:ins w:id="21" w:author="Андрей Василенко" w:date="2021-03-24T17:09:00Z">
        <w:r w:rsidRPr="000E3F92">
          <w:rPr>
            <w:color w:val="1F497D"/>
            <w:lang w:val="ru-RU"/>
            <w:rPrChange w:id="22" w:author="Андрей Василенко" w:date="2021-03-24T17:09:00Z">
              <w:rPr>
                <w:color w:val="1F497D"/>
              </w:rPr>
            </w:rPrChange>
          </w:rPr>
          <w:t>Подготовлен проект формуляра с подробным описанием системного ландшафта, на котором будет работать ПО</w:t>
        </w:r>
      </w:ins>
    </w:p>
    <w:p w14:paraId="19E20656" w14:textId="77777777" w:rsidR="000E3F92" w:rsidRPr="000E3F92" w:rsidRDefault="000E3F92" w:rsidP="000E3F92">
      <w:pPr>
        <w:pStyle w:val="ad"/>
        <w:numPr>
          <w:ilvl w:val="1"/>
          <w:numId w:val="9"/>
        </w:numPr>
        <w:jc w:val="both"/>
        <w:rPr>
          <w:ins w:id="23" w:author="Андрей Василенко" w:date="2021-03-24T17:09:00Z"/>
          <w:color w:val="1F497D"/>
          <w:lang w:val="ru-RU"/>
          <w:rPrChange w:id="24" w:author="Андрей Василенко" w:date="2021-03-24T17:09:00Z">
            <w:rPr>
              <w:ins w:id="25" w:author="Андрей Василенко" w:date="2021-03-24T17:09:00Z"/>
              <w:sz w:val="22"/>
            </w:rPr>
          </w:rPrChange>
        </w:rPr>
        <w:pPrChange w:id="26" w:author="Андрей Василенко" w:date="2021-03-24T17:09:00Z">
          <w:pPr>
            <w:numPr>
              <w:numId w:val="9"/>
            </w:numPr>
            <w:ind w:left="495" w:hanging="495"/>
          </w:pPr>
        </w:pPrChange>
      </w:pPr>
      <w:proofErr w:type="spellStart"/>
      <w:ins w:id="27" w:author="Андрей Василенко" w:date="2021-03-24T17:09:00Z">
        <w:r w:rsidRPr="000E3F92">
          <w:rPr>
            <w:color w:val="1F497D"/>
            <w:lang w:val="ru-RU"/>
            <w:rPrChange w:id="28" w:author="Андрей Василенко" w:date="2021-03-24T17:09:00Z">
              <w:rPr/>
            </w:rPrChange>
          </w:rPr>
          <w:t>Назначена</w:t>
        </w:r>
        <w:proofErr w:type="spellEnd"/>
        <w:r w:rsidRPr="000E3F92">
          <w:rPr>
            <w:color w:val="1F497D"/>
            <w:lang w:val="ru-RU"/>
            <w:rPrChange w:id="29" w:author="Андрей Василенко" w:date="2021-03-24T17:09:00Z">
              <w:rPr/>
            </w:rPrChange>
          </w:rPr>
          <w:t xml:space="preserve"> </w:t>
        </w:r>
        <w:proofErr w:type="spellStart"/>
        <w:r w:rsidRPr="000E3F92">
          <w:rPr>
            <w:color w:val="1F497D"/>
            <w:lang w:val="ru-RU"/>
            <w:rPrChange w:id="30" w:author="Андрей Василенко" w:date="2021-03-24T17:09:00Z">
              <w:rPr/>
            </w:rPrChange>
          </w:rPr>
          <w:t>испытательная</w:t>
        </w:r>
        <w:proofErr w:type="spellEnd"/>
        <w:r w:rsidRPr="000E3F92">
          <w:rPr>
            <w:color w:val="1F497D"/>
            <w:lang w:val="ru-RU"/>
            <w:rPrChange w:id="31" w:author="Андрей Василенко" w:date="2021-03-24T17:09:00Z">
              <w:rPr/>
            </w:rPrChange>
          </w:rPr>
          <w:t xml:space="preserve"> </w:t>
        </w:r>
        <w:proofErr w:type="spellStart"/>
        <w:r w:rsidRPr="000E3F92">
          <w:rPr>
            <w:color w:val="1F497D"/>
            <w:lang w:val="ru-RU"/>
            <w:rPrChange w:id="32" w:author="Андрей Василенко" w:date="2021-03-24T17:09:00Z">
              <w:rPr/>
            </w:rPrChange>
          </w:rPr>
          <w:t>лаборатория</w:t>
        </w:r>
        <w:proofErr w:type="spellEnd"/>
      </w:ins>
    </w:p>
    <w:p w14:paraId="0F19C6BF" w14:textId="77777777" w:rsidR="000E3F92" w:rsidRPr="000E3F92" w:rsidRDefault="000E3F92" w:rsidP="000E3F92">
      <w:pPr>
        <w:pStyle w:val="ad"/>
        <w:numPr>
          <w:ilvl w:val="1"/>
          <w:numId w:val="9"/>
        </w:numPr>
        <w:jc w:val="both"/>
        <w:rPr>
          <w:ins w:id="33" w:author="Андрей Василенко" w:date="2021-03-24T17:09:00Z"/>
          <w:color w:val="1F497D"/>
          <w:lang w:val="ru-RU"/>
          <w:rPrChange w:id="34" w:author="Андрей Василенко" w:date="2021-03-24T17:09:00Z">
            <w:rPr>
              <w:ins w:id="35" w:author="Андрей Василенко" w:date="2021-03-24T17:09:00Z"/>
            </w:rPr>
          </w:rPrChange>
        </w:rPr>
        <w:pPrChange w:id="36" w:author="Андрей Василенко" w:date="2021-03-24T17:09:00Z">
          <w:pPr>
            <w:numPr>
              <w:numId w:val="9"/>
            </w:numPr>
            <w:ind w:left="495" w:hanging="495"/>
          </w:pPr>
        </w:pPrChange>
      </w:pPr>
      <w:proofErr w:type="spellStart"/>
      <w:ins w:id="37" w:author="Андрей Василенко" w:date="2021-03-24T17:09:00Z">
        <w:r w:rsidRPr="000E3F92">
          <w:rPr>
            <w:color w:val="1F497D"/>
            <w:lang w:val="ru-RU"/>
            <w:rPrChange w:id="38" w:author="Андрей Василенко" w:date="2021-03-24T17:09:00Z">
              <w:rPr/>
            </w:rPrChange>
          </w:rPr>
          <w:t>Проведены</w:t>
        </w:r>
        <w:proofErr w:type="spellEnd"/>
        <w:r w:rsidRPr="000E3F92">
          <w:rPr>
            <w:color w:val="1F497D"/>
            <w:lang w:val="ru-RU"/>
            <w:rPrChange w:id="39" w:author="Андрей Василенко" w:date="2021-03-24T17:09:00Z">
              <w:rPr/>
            </w:rPrChange>
          </w:rPr>
          <w:t xml:space="preserve"> </w:t>
        </w:r>
        <w:proofErr w:type="spellStart"/>
        <w:r w:rsidRPr="000E3F92">
          <w:rPr>
            <w:color w:val="1F497D"/>
            <w:lang w:val="ru-RU"/>
            <w:rPrChange w:id="40" w:author="Андрей Василенко" w:date="2021-03-24T17:09:00Z">
              <w:rPr/>
            </w:rPrChange>
          </w:rPr>
          <w:t>испытания</w:t>
        </w:r>
        <w:proofErr w:type="spellEnd"/>
      </w:ins>
    </w:p>
    <w:p w14:paraId="36010464" w14:textId="77777777" w:rsidR="000E3F92" w:rsidRPr="000E3F92" w:rsidRDefault="000E3F92" w:rsidP="000E3F92">
      <w:pPr>
        <w:pStyle w:val="ad"/>
        <w:numPr>
          <w:ilvl w:val="1"/>
          <w:numId w:val="9"/>
        </w:numPr>
        <w:jc w:val="both"/>
        <w:rPr>
          <w:ins w:id="41" w:author="Андрей Василенко" w:date="2021-03-24T17:09:00Z"/>
          <w:color w:val="1F497D"/>
          <w:lang w:val="ru-RU"/>
          <w:rPrChange w:id="42" w:author="Андрей Василенко" w:date="2021-03-24T17:09:00Z">
            <w:rPr>
              <w:ins w:id="43" w:author="Андрей Василенко" w:date="2021-03-24T17:09:00Z"/>
            </w:rPr>
          </w:rPrChange>
        </w:rPr>
        <w:pPrChange w:id="44" w:author="Андрей Василенко" w:date="2021-03-24T17:09:00Z">
          <w:pPr>
            <w:numPr>
              <w:numId w:val="9"/>
            </w:numPr>
            <w:ind w:left="495" w:hanging="495"/>
          </w:pPr>
        </w:pPrChange>
      </w:pPr>
      <w:ins w:id="45" w:author="Андрей Василенко" w:date="2021-03-24T17:09:00Z">
        <w:r w:rsidRPr="000E3F92">
          <w:rPr>
            <w:color w:val="1F497D"/>
            <w:lang w:val="ru-RU"/>
            <w:rPrChange w:id="46" w:author="Андрей Василенко" w:date="2021-03-24T17:09:00Z">
              <w:rPr/>
            </w:rPrChange>
          </w:rPr>
          <w:t>Проект формуляра передан на получение сертификата ФСТЭК</w:t>
        </w:r>
      </w:ins>
    </w:p>
    <w:p w14:paraId="23FA5691" w14:textId="77777777" w:rsidR="000E3F92" w:rsidRDefault="000E3F92" w:rsidP="000E3F92">
      <w:pPr>
        <w:pStyle w:val="ad"/>
        <w:ind w:left="1429"/>
        <w:jc w:val="both"/>
        <w:rPr>
          <w:ins w:id="47" w:author="Андрей Василенко" w:date="2021-03-24T17:05:00Z"/>
          <w:lang w:val="ru-RU"/>
        </w:rPr>
        <w:pPrChange w:id="48" w:author="Андрей Василенко" w:date="2021-03-24T17:09:00Z">
          <w:pPr>
            <w:pStyle w:val="ad"/>
            <w:numPr>
              <w:numId w:val="9"/>
            </w:numPr>
            <w:ind w:left="495" w:hanging="495"/>
            <w:jc w:val="both"/>
          </w:pPr>
        </w:pPrChange>
      </w:pPr>
    </w:p>
    <w:p w14:paraId="2561BAA4" w14:textId="77777777" w:rsidR="000E3F92" w:rsidRDefault="000E3F92" w:rsidP="008B6524">
      <w:pPr>
        <w:pStyle w:val="ad"/>
        <w:numPr>
          <w:ilvl w:val="0"/>
          <w:numId w:val="9"/>
        </w:numPr>
        <w:jc w:val="both"/>
        <w:rPr>
          <w:ins w:id="49" w:author="Андрей Василенко" w:date="2021-03-24T17:05:00Z"/>
          <w:lang w:val="ru-RU"/>
        </w:rPr>
      </w:pPr>
    </w:p>
    <w:p w14:paraId="5DC80ECB" w14:textId="1B6FA6E1" w:rsidR="00AF38E9" w:rsidRDefault="00C72DDC" w:rsidP="008B6524">
      <w:pPr>
        <w:pStyle w:val="ad"/>
        <w:numPr>
          <w:ilvl w:val="0"/>
          <w:numId w:val="9"/>
        </w:numPr>
        <w:jc w:val="both"/>
        <w:rPr>
          <w:lang w:val="ru-RU"/>
        </w:rPr>
      </w:pPr>
      <w:del w:id="50" w:author="Андрей Василенко" w:date="2021-03-24T17:05:00Z">
        <w:r w:rsidDel="000E3F92">
          <w:rPr>
            <w:lang w:val="ru-RU"/>
          </w:rPr>
          <w:delText>ТМ1 не успе</w:delText>
        </w:r>
        <w:r w:rsidR="001647AD" w:rsidDel="000E3F92">
          <w:rPr>
            <w:lang w:val="ru-RU"/>
          </w:rPr>
          <w:delText>е</w:delText>
        </w:r>
        <w:r w:rsidDel="000E3F92">
          <w:rPr>
            <w:lang w:val="ru-RU"/>
          </w:rPr>
          <w:delText>т получить сертификат в ФСТЭК к окончанию этапа «Внедрение»</w:delText>
        </w:r>
        <w:r w:rsidR="009C0223" w:rsidDel="000E3F92">
          <w:rPr>
            <w:lang w:val="ru-RU"/>
          </w:rPr>
          <w:delText xml:space="preserve"> 06.11.2021 г</w:delText>
        </w:r>
        <w:r w:rsidDel="000E3F92">
          <w:rPr>
            <w:lang w:val="ru-RU"/>
          </w:rPr>
          <w:delText xml:space="preserve">. </w:delText>
        </w:r>
      </w:del>
    </w:p>
    <w:p w14:paraId="55309560" w14:textId="05B0DD67" w:rsidR="00F22DA2" w:rsidRPr="00F22DA2" w:rsidRDefault="00F22DA2" w:rsidP="00F22DA2">
      <w:pPr>
        <w:jc w:val="both"/>
        <w:rPr>
          <w:lang w:val="ru-RU"/>
        </w:rPr>
      </w:pPr>
    </w:p>
    <w:p w14:paraId="7B65969E" w14:textId="77777777" w:rsidR="00E74A12" w:rsidRDefault="00E74A12" w:rsidP="00695AF5">
      <w:pPr>
        <w:ind w:firstLine="709"/>
        <w:jc w:val="both"/>
        <w:rPr>
          <w:rFonts w:cs="Times New Roman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969"/>
        <w:gridCol w:w="425"/>
        <w:gridCol w:w="2392"/>
      </w:tblGrid>
      <w:tr w:rsidR="001A510C" w:rsidRPr="00CE7CBC" w14:paraId="4826BF46" w14:textId="77777777" w:rsidTr="00F3486A">
        <w:sdt>
          <w:sdtPr>
            <w:rPr>
              <w:rFonts w:cs="Times New Roman"/>
              <w:szCs w:val="28"/>
              <w:lang w:val="ru-RU"/>
            </w:rPr>
            <w:alias w:val="Председательствующий "/>
            <w:tag w:val="Председательствующий"/>
            <w:id w:val="-1694530326"/>
            <w:lock w:val="sdtLocked"/>
            <w:placeholder>
              <w:docPart w:val="766350E8D88F4F1ABB3A15B584289CA7"/>
            </w:placeholder>
          </w:sdtPr>
          <w:sdtEndPr/>
          <w:sdtContent>
            <w:tc>
              <w:tcPr>
                <w:tcW w:w="3119" w:type="dxa"/>
              </w:tcPr>
              <w:p w14:paraId="0C6392AB" w14:textId="77777777" w:rsidR="001A510C" w:rsidRDefault="00F3486A" w:rsidP="00F3486A">
                <w:pPr>
                  <w:ind w:left="-113"/>
                  <w:rPr>
                    <w:rFonts w:cs="Times New Roman"/>
                    <w:szCs w:val="28"/>
                    <w:lang w:val="ru-RU"/>
                  </w:rPr>
                </w:pPr>
                <w:r w:rsidRPr="00AC52B1">
                  <w:rPr>
                    <w:lang w:val="ru-RU"/>
                  </w:rPr>
                  <w:t>Председательствующий</w:t>
                </w:r>
              </w:p>
            </w:tc>
          </w:sdtContent>
        </w:sdt>
        <w:bookmarkStart w:id="51" w:name="stamp_UKEP_signature" w:displacedByCustomXml="next"/>
        <w:bookmarkEnd w:id="51" w:displacedByCustomXml="next"/>
        <w:sdt>
          <w:sdtPr>
            <w:rPr>
              <w:rFonts w:cs="Times New Roman"/>
              <w:szCs w:val="28"/>
              <w:lang w:val="ru-RU"/>
            </w:rPr>
            <w:id w:val="-739252726"/>
            <w:lock w:val="sdtContentLocked"/>
            <w:placeholder>
              <w:docPart w:val="F3310F69AE1E4357B3E366242336D1C2"/>
            </w:placeholder>
            <w:showingPlcHdr/>
          </w:sdtPr>
          <w:sdtEndPr/>
          <w:sdtContent>
            <w:tc>
              <w:tcPr>
                <w:tcW w:w="3969" w:type="dxa"/>
              </w:tcPr>
              <w:p w14:paraId="62FE5A86" w14:textId="77777777" w:rsidR="001A510C" w:rsidRDefault="00517DF1" w:rsidP="00E024AB">
                <w:pPr>
                  <w:rPr>
                    <w:rFonts w:cs="Times New Roman"/>
                    <w:szCs w:val="28"/>
                    <w:lang w:val="ru-RU"/>
                  </w:rPr>
                </w:pPr>
                <w:r>
                  <w:rPr>
                    <w:rStyle w:val="aa"/>
                    <w:rFonts w:cs="Times New Roman"/>
                  </w:rPr>
                  <w:t xml:space="preserve"> </w:t>
                </w:r>
              </w:p>
            </w:tc>
          </w:sdtContent>
        </w:sdt>
        <w:sdt>
          <w:sdtPr>
            <w:rPr>
              <w:rFonts w:cs="Times New Roman"/>
              <w:szCs w:val="28"/>
              <w:lang w:val="ru-RU"/>
            </w:rPr>
            <w:id w:val="512893346"/>
            <w:lock w:val="sdtContentLocked"/>
            <w:placeholder>
              <w:docPart w:val="A50DC8E6B181464097018033D88D3E86"/>
            </w:placeholder>
            <w:showingPlcHdr/>
          </w:sdtPr>
          <w:sdtEndPr/>
          <w:sdtContent>
            <w:bookmarkStart w:id="52" w:name="stamp_PEP_signature" w:displacedByCustomXml="prev"/>
            <w:tc>
              <w:tcPr>
                <w:tcW w:w="425" w:type="dxa"/>
                <w:vAlign w:val="bottom"/>
              </w:tcPr>
              <w:p w14:paraId="52E3AD8E" w14:textId="77777777" w:rsidR="001A510C" w:rsidRDefault="00517DF1" w:rsidP="00517DF1">
                <w:pPr>
                  <w:ind w:left="-114"/>
                  <w:jc w:val="right"/>
                  <w:rPr>
                    <w:rFonts w:cs="Times New Roman"/>
                    <w:szCs w:val="28"/>
                    <w:lang w:val="ru-RU"/>
                  </w:rPr>
                </w:pPr>
                <w:r>
                  <w:rPr>
                    <w:rFonts w:cs="Times New Roman"/>
                    <w:szCs w:val="28"/>
                    <w:lang w:val="ru-RU"/>
                  </w:rPr>
                  <w:t xml:space="preserve"> </w:t>
                </w:r>
              </w:p>
            </w:tc>
            <w:bookmarkEnd w:id="52" w:displacedByCustomXml="next"/>
          </w:sdtContent>
        </w:sdt>
        <w:tc>
          <w:tcPr>
            <w:tcW w:w="2392" w:type="dxa"/>
            <w:vAlign w:val="bottom"/>
          </w:tcPr>
          <w:p w14:paraId="0386097D" w14:textId="39EF4165" w:rsidR="001A510C" w:rsidRDefault="0050612E" w:rsidP="00847EE0">
            <w:pPr>
              <w:ind w:right="-113"/>
              <w:jc w:val="right"/>
              <w:rPr>
                <w:rFonts w:cs="Times New Roman"/>
                <w:szCs w:val="28"/>
                <w:lang w:val="ru-RU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И.О. Фамилия председательствующего"/>
                <w:tag w:val="И.О. Фамилия  председательствующего"/>
                <w:id w:val="1493604003"/>
                <w:lock w:val="sdtLocked"/>
                <w:placeholder>
                  <w:docPart w:val="51B36A1289724ABCBCAA4798D35211D7"/>
                </w:placeholder>
              </w:sdtPr>
              <w:sdtEndPr/>
              <w:sdtContent>
                <w:r w:rsidR="0098433C">
                  <w:rPr>
                    <w:rFonts w:cs="Times New Roman"/>
                    <w:szCs w:val="28"/>
                    <w:lang w:val="ru-RU"/>
                  </w:rPr>
                  <w:t>А.В. Герасимов</w:t>
                </w:r>
              </w:sdtContent>
            </w:sdt>
          </w:p>
        </w:tc>
      </w:tr>
      <w:tr w:rsidR="00F3486A" w:rsidRPr="00CE7CBC" w14:paraId="794CEBEF" w14:textId="77777777" w:rsidTr="00F3486A">
        <w:tc>
          <w:tcPr>
            <w:tcW w:w="3119" w:type="dxa"/>
          </w:tcPr>
          <w:p w14:paraId="1184C97B" w14:textId="77777777" w:rsidR="00F3486A" w:rsidRPr="00AC52B1" w:rsidRDefault="00F3486A" w:rsidP="00F3486A">
            <w:pPr>
              <w:ind w:left="-113"/>
              <w:rPr>
                <w:lang w:val="ru-RU"/>
              </w:rPr>
            </w:pPr>
          </w:p>
        </w:tc>
        <w:tc>
          <w:tcPr>
            <w:tcW w:w="3969" w:type="dxa"/>
          </w:tcPr>
          <w:p w14:paraId="2E32407D" w14:textId="77777777" w:rsidR="00F3486A" w:rsidRDefault="00F3486A" w:rsidP="00517DF1">
            <w:pPr>
              <w:ind w:left="-114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25" w:type="dxa"/>
            <w:vAlign w:val="bottom"/>
          </w:tcPr>
          <w:p w14:paraId="58E0B5DA" w14:textId="77777777" w:rsidR="00F3486A" w:rsidRDefault="00F3486A" w:rsidP="00517DF1">
            <w:pPr>
              <w:ind w:left="-114"/>
              <w:jc w:val="right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392" w:type="dxa"/>
            <w:vAlign w:val="bottom"/>
          </w:tcPr>
          <w:p w14:paraId="3FAD601C" w14:textId="77777777" w:rsidR="00F3486A" w:rsidRDefault="00F3486A" w:rsidP="00847EE0">
            <w:pPr>
              <w:ind w:right="-113"/>
              <w:jc w:val="right"/>
              <w:rPr>
                <w:rFonts w:cs="Times New Roman"/>
                <w:szCs w:val="28"/>
                <w:lang w:val="ru-RU"/>
              </w:rPr>
            </w:pPr>
          </w:p>
        </w:tc>
      </w:tr>
      <w:tr w:rsidR="00F3486A" w:rsidRPr="00CE7CBC" w14:paraId="0ED4B528" w14:textId="77777777" w:rsidTr="00F3486A">
        <w:sdt>
          <w:sdtPr>
            <w:rPr>
              <w:lang w:val="ru-RU"/>
            </w:rPr>
            <w:alias w:val="Секретарь"/>
            <w:tag w:val="Секретарь"/>
            <w:id w:val="1217852521"/>
            <w:placeholder>
              <w:docPart w:val="53DCF5729D7B4EB7B3A0F4CF851688F7"/>
            </w:placeholder>
          </w:sdtPr>
          <w:sdtEndPr/>
          <w:sdtContent>
            <w:tc>
              <w:tcPr>
                <w:tcW w:w="3119" w:type="dxa"/>
              </w:tcPr>
              <w:p w14:paraId="170420E5" w14:textId="77777777" w:rsidR="00F3486A" w:rsidRPr="00AC52B1" w:rsidRDefault="00962F50" w:rsidP="00962F50">
                <w:pPr>
                  <w:ind w:left="-113"/>
                  <w:rPr>
                    <w:lang w:val="ru-RU"/>
                  </w:rPr>
                </w:pPr>
                <w:r>
                  <w:rPr>
                    <w:lang w:val="ru-RU"/>
                  </w:rPr>
                  <w:t>Секретарь</w:t>
                </w:r>
              </w:p>
            </w:tc>
          </w:sdtContent>
        </w:sdt>
        <w:tc>
          <w:tcPr>
            <w:tcW w:w="3969" w:type="dxa"/>
          </w:tcPr>
          <w:p w14:paraId="146EA86B" w14:textId="77777777" w:rsidR="00F3486A" w:rsidRDefault="00F3486A" w:rsidP="00517DF1">
            <w:pPr>
              <w:ind w:left="-114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25" w:type="dxa"/>
            <w:vAlign w:val="bottom"/>
          </w:tcPr>
          <w:p w14:paraId="743FBF53" w14:textId="77777777" w:rsidR="00F3486A" w:rsidRDefault="00F3486A" w:rsidP="00517DF1">
            <w:pPr>
              <w:ind w:left="-114"/>
              <w:jc w:val="right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392" w:type="dxa"/>
            <w:vAlign w:val="bottom"/>
          </w:tcPr>
          <w:p w14:paraId="4C9BC4AB" w14:textId="49EA48BD" w:rsidR="00F3486A" w:rsidRDefault="0050612E" w:rsidP="00847EE0">
            <w:pPr>
              <w:ind w:right="-113"/>
              <w:jc w:val="right"/>
              <w:rPr>
                <w:rFonts w:cs="Times New Roman"/>
                <w:szCs w:val="28"/>
                <w:lang w:val="ru-RU"/>
              </w:rPr>
            </w:pPr>
            <w:sdt>
              <w:sdtPr>
                <w:rPr>
                  <w:rFonts w:cs="Times New Roman"/>
                  <w:szCs w:val="28"/>
                  <w:lang w:val="ru-RU"/>
                </w:rPr>
                <w:alias w:val="И.О. Фамилия секретаря"/>
                <w:tag w:val="И.О. Фамилия секретаря"/>
                <w:id w:val="-704797760"/>
                <w:placeholder>
                  <w:docPart w:val="AC25ADE1682F4870992835098F13B1C0"/>
                </w:placeholder>
              </w:sdtPr>
              <w:sdtEndPr/>
              <w:sdtContent>
                <w:r w:rsidR="0098433C">
                  <w:rPr>
                    <w:rFonts w:cs="Times New Roman"/>
                    <w:szCs w:val="28"/>
                    <w:lang w:val="ru-RU"/>
                  </w:rPr>
                  <w:t>А.В. Василенко</w:t>
                </w:r>
              </w:sdtContent>
            </w:sdt>
          </w:p>
        </w:tc>
      </w:tr>
    </w:tbl>
    <w:p w14:paraId="11367BA0" w14:textId="77777777" w:rsidR="001448AC" w:rsidRPr="005E5664" w:rsidRDefault="001448AC" w:rsidP="0089111B">
      <w:pPr>
        <w:jc w:val="both"/>
        <w:rPr>
          <w:rFonts w:cs="Times New Roman"/>
          <w:szCs w:val="28"/>
          <w:lang w:val="ru-RU"/>
        </w:rPr>
      </w:pPr>
    </w:p>
    <w:sectPr w:rsidR="001448AC" w:rsidRPr="005E5664" w:rsidSect="00BC420A">
      <w:headerReference w:type="default" r:id="rId8"/>
      <w:pgSz w:w="11900" w:h="16840" w:code="9"/>
      <w:pgMar w:top="1134" w:right="567" w:bottom="1134" w:left="1418" w:header="27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6DC80" w14:textId="77777777" w:rsidR="0050612E" w:rsidRDefault="0050612E" w:rsidP="001448AC">
      <w:r>
        <w:separator/>
      </w:r>
    </w:p>
  </w:endnote>
  <w:endnote w:type="continuationSeparator" w:id="0">
    <w:p w14:paraId="0B030B2E" w14:textId="77777777" w:rsidR="0050612E" w:rsidRDefault="0050612E" w:rsidP="00144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099D3" w14:textId="77777777" w:rsidR="0050612E" w:rsidRDefault="0050612E" w:rsidP="001448AC">
      <w:r>
        <w:separator/>
      </w:r>
    </w:p>
  </w:footnote>
  <w:footnote w:type="continuationSeparator" w:id="0">
    <w:p w14:paraId="3BDB6543" w14:textId="77777777" w:rsidR="0050612E" w:rsidRDefault="0050612E" w:rsidP="00144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Look w:val="04A0" w:firstRow="1" w:lastRow="0" w:firstColumn="1" w:lastColumn="0" w:noHBand="0" w:noVBand="1"/>
    </w:tblPr>
    <w:tblGrid>
      <w:gridCol w:w="9905"/>
    </w:tblGrid>
    <w:tr w:rsidR="001448AC" w14:paraId="792248F0" w14:textId="77777777" w:rsidTr="00F82A59">
      <w:trPr>
        <w:trHeight w:hRule="exact" w:val="567"/>
      </w:trPr>
      <w:tc>
        <w:tcPr>
          <w:tcW w:w="990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2142027" w14:textId="3E33381C" w:rsidR="001448AC" w:rsidRPr="001448AC" w:rsidRDefault="001448AC" w:rsidP="00F82A59">
          <w:pPr>
            <w:pStyle w:val="a4"/>
            <w:jc w:val="center"/>
            <w:rPr>
              <w:rFonts w:cs="Times New Roman"/>
            </w:rPr>
          </w:pPr>
          <w:r w:rsidRPr="001448AC">
            <w:rPr>
              <w:rFonts w:cs="Times New Roman"/>
            </w:rPr>
            <w:fldChar w:fldCharType="begin"/>
          </w:r>
          <w:r w:rsidRPr="001448AC">
            <w:rPr>
              <w:rFonts w:cs="Times New Roman"/>
            </w:rPr>
            <w:instrText>PAGE   \* MERGEFORMAT</w:instrText>
          </w:r>
          <w:r w:rsidRPr="001448AC">
            <w:rPr>
              <w:rFonts w:cs="Times New Roman"/>
            </w:rPr>
            <w:fldChar w:fldCharType="separate"/>
          </w:r>
          <w:r w:rsidR="00DC541F" w:rsidRPr="00DC541F">
            <w:rPr>
              <w:rFonts w:cs="Times New Roman"/>
              <w:noProof/>
              <w:lang w:val="ru-RU"/>
            </w:rPr>
            <w:t>3</w:t>
          </w:r>
          <w:r w:rsidRPr="001448AC">
            <w:rPr>
              <w:rFonts w:cs="Times New Roman"/>
            </w:rPr>
            <w:fldChar w:fldCharType="end"/>
          </w:r>
        </w:p>
      </w:tc>
    </w:tr>
  </w:tbl>
  <w:p w14:paraId="3355180C" w14:textId="77777777" w:rsidR="001448AC" w:rsidRDefault="001448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483D"/>
    <w:multiLevelType w:val="hybridMultilevel"/>
    <w:tmpl w:val="8D8E2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3189"/>
    <w:multiLevelType w:val="multilevel"/>
    <w:tmpl w:val="67CA342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2EC1EA3"/>
    <w:multiLevelType w:val="hybridMultilevel"/>
    <w:tmpl w:val="4CF6E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E6537"/>
    <w:multiLevelType w:val="hybridMultilevel"/>
    <w:tmpl w:val="84785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235D"/>
    <w:multiLevelType w:val="multilevel"/>
    <w:tmpl w:val="2CDC4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188C5E59"/>
    <w:multiLevelType w:val="multilevel"/>
    <w:tmpl w:val="67CA342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BB503D6"/>
    <w:multiLevelType w:val="hybridMultilevel"/>
    <w:tmpl w:val="6F42920E"/>
    <w:lvl w:ilvl="0" w:tplc="68086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774445"/>
    <w:multiLevelType w:val="multilevel"/>
    <w:tmpl w:val="67CA342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3932C3"/>
    <w:multiLevelType w:val="hybridMultilevel"/>
    <w:tmpl w:val="42484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8C30F1"/>
    <w:multiLevelType w:val="multilevel"/>
    <w:tmpl w:val="67CA342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75010F8"/>
    <w:multiLevelType w:val="hybridMultilevel"/>
    <w:tmpl w:val="13EEDB8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E4B5AE8"/>
    <w:multiLevelType w:val="hybridMultilevel"/>
    <w:tmpl w:val="C1EAAA4E"/>
    <w:lvl w:ilvl="0" w:tplc="F1281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C84452">
      <w:numFmt w:val="none"/>
      <w:lvlText w:val=""/>
      <w:lvlJc w:val="left"/>
      <w:pPr>
        <w:tabs>
          <w:tab w:val="num" w:pos="360"/>
        </w:tabs>
      </w:pPr>
    </w:lvl>
    <w:lvl w:ilvl="2" w:tplc="551ED73C">
      <w:numFmt w:val="none"/>
      <w:lvlText w:val=""/>
      <w:lvlJc w:val="left"/>
      <w:pPr>
        <w:tabs>
          <w:tab w:val="num" w:pos="360"/>
        </w:tabs>
      </w:pPr>
    </w:lvl>
    <w:lvl w:ilvl="3" w:tplc="C0FC3532">
      <w:numFmt w:val="none"/>
      <w:lvlText w:val=""/>
      <w:lvlJc w:val="left"/>
      <w:pPr>
        <w:tabs>
          <w:tab w:val="num" w:pos="360"/>
        </w:tabs>
      </w:pPr>
    </w:lvl>
    <w:lvl w:ilvl="4" w:tplc="385694F2">
      <w:numFmt w:val="none"/>
      <w:lvlText w:val=""/>
      <w:lvlJc w:val="left"/>
      <w:pPr>
        <w:tabs>
          <w:tab w:val="num" w:pos="360"/>
        </w:tabs>
      </w:pPr>
    </w:lvl>
    <w:lvl w:ilvl="5" w:tplc="8C0A0494">
      <w:numFmt w:val="none"/>
      <w:lvlText w:val=""/>
      <w:lvlJc w:val="left"/>
      <w:pPr>
        <w:tabs>
          <w:tab w:val="num" w:pos="360"/>
        </w:tabs>
      </w:pPr>
    </w:lvl>
    <w:lvl w:ilvl="6" w:tplc="E28A4A4E">
      <w:numFmt w:val="none"/>
      <w:lvlText w:val=""/>
      <w:lvlJc w:val="left"/>
      <w:pPr>
        <w:tabs>
          <w:tab w:val="num" w:pos="360"/>
        </w:tabs>
      </w:pPr>
    </w:lvl>
    <w:lvl w:ilvl="7" w:tplc="F3EE843A">
      <w:numFmt w:val="none"/>
      <w:lvlText w:val=""/>
      <w:lvlJc w:val="left"/>
      <w:pPr>
        <w:tabs>
          <w:tab w:val="num" w:pos="360"/>
        </w:tabs>
      </w:pPr>
    </w:lvl>
    <w:lvl w:ilvl="8" w:tplc="0DFCF11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5A995B13"/>
    <w:multiLevelType w:val="multilevel"/>
    <w:tmpl w:val="2CDC4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6DB22400"/>
    <w:multiLevelType w:val="multilevel"/>
    <w:tmpl w:val="95DE027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28520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45BEB"/>
    <w:multiLevelType w:val="hybridMultilevel"/>
    <w:tmpl w:val="01BE3448"/>
    <w:lvl w:ilvl="0" w:tplc="DE24CE62">
      <w:start w:val="1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1"/>
  </w:num>
  <w:num w:numId="9">
    <w:abstractNumId w:val="9"/>
  </w:num>
  <w:num w:numId="10">
    <w:abstractNumId w:val="13"/>
  </w:num>
  <w:num w:numId="11">
    <w:abstractNumId w:val="1"/>
  </w:num>
  <w:num w:numId="12">
    <w:abstractNumId w:val="7"/>
  </w:num>
  <w:num w:numId="13">
    <w:abstractNumId w:val="12"/>
  </w:num>
  <w:num w:numId="14">
    <w:abstractNumId w:val="5"/>
  </w:num>
  <w:num w:numId="15">
    <w:abstractNumId w:val="14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ндрей Василенко">
    <w15:presenceInfo w15:providerId="Windows Live" w15:userId="13b4ebd3a79e8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trackRevisions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CB"/>
    <w:rsid w:val="000031CA"/>
    <w:rsid w:val="0000415E"/>
    <w:rsid w:val="00011448"/>
    <w:rsid w:val="000278D8"/>
    <w:rsid w:val="000440D9"/>
    <w:rsid w:val="00053CA0"/>
    <w:rsid w:val="00055936"/>
    <w:rsid w:val="00061188"/>
    <w:rsid w:val="00061F33"/>
    <w:rsid w:val="00064D5E"/>
    <w:rsid w:val="00067250"/>
    <w:rsid w:val="000703DA"/>
    <w:rsid w:val="000707A8"/>
    <w:rsid w:val="000743C9"/>
    <w:rsid w:val="000A0CC0"/>
    <w:rsid w:val="000A5C56"/>
    <w:rsid w:val="000B1F52"/>
    <w:rsid w:val="000B2C44"/>
    <w:rsid w:val="000C1774"/>
    <w:rsid w:val="000E0BD6"/>
    <w:rsid w:val="000E3F92"/>
    <w:rsid w:val="000E5459"/>
    <w:rsid w:val="000E7E6C"/>
    <w:rsid w:val="000F5DA6"/>
    <w:rsid w:val="00122CF3"/>
    <w:rsid w:val="00133472"/>
    <w:rsid w:val="00141F84"/>
    <w:rsid w:val="001431D3"/>
    <w:rsid w:val="00143960"/>
    <w:rsid w:val="001443E9"/>
    <w:rsid w:val="001448AC"/>
    <w:rsid w:val="00144D96"/>
    <w:rsid w:val="00151564"/>
    <w:rsid w:val="00151DC0"/>
    <w:rsid w:val="00154CE2"/>
    <w:rsid w:val="00161611"/>
    <w:rsid w:val="001630A3"/>
    <w:rsid w:val="001647AD"/>
    <w:rsid w:val="00165868"/>
    <w:rsid w:val="00166BAF"/>
    <w:rsid w:val="00167EF8"/>
    <w:rsid w:val="001734D3"/>
    <w:rsid w:val="00180657"/>
    <w:rsid w:val="00184E35"/>
    <w:rsid w:val="00191BB6"/>
    <w:rsid w:val="00195E52"/>
    <w:rsid w:val="001A16DB"/>
    <w:rsid w:val="001A510C"/>
    <w:rsid w:val="001A6E44"/>
    <w:rsid w:val="001B4257"/>
    <w:rsid w:val="001B502C"/>
    <w:rsid w:val="001B516D"/>
    <w:rsid w:val="001B7578"/>
    <w:rsid w:val="001C06BA"/>
    <w:rsid w:val="001D0156"/>
    <w:rsid w:val="001E4D69"/>
    <w:rsid w:val="001E5449"/>
    <w:rsid w:val="001F3C15"/>
    <w:rsid w:val="001F6CF0"/>
    <w:rsid w:val="00203E28"/>
    <w:rsid w:val="00217628"/>
    <w:rsid w:val="00223877"/>
    <w:rsid w:val="00234076"/>
    <w:rsid w:val="00241491"/>
    <w:rsid w:val="002449E7"/>
    <w:rsid w:val="0025001D"/>
    <w:rsid w:val="0025167D"/>
    <w:rsid w:val="00257912"/>
    <w:rsid w:val="00260D24"/>
    <w:rsid w:val="00265CAE"/>
    <w:rsid w:val="002668E6"/>
    <w:rsid w:val="00282A7A"/>
    <w:rsid w:val="00284574"/>
    <w:rsid w:val="002921D6"/>
    <w:rsid w:val="002964A8"/>
    <w:rsid w:val="002B5B34"/>
    <w:rsid w:val="002C64BA"/>
    <w:rsid w:val="002D6861"/>
    <w:rsid w:val="002E54F1"/>
    <w:rsid w:val="002F238B"/>
    <w:rsid w:val="002F322F"/>
    <w:rsid w:val="003049AD"/>
    <w:rsid w:val="003076F8"/>
    <w:rsid w:val="00307D81"/>
    <w:rsid w:val="003103B9"/>
    <w:rsid w:val="00311DAF"/>
    <w:rsid w:val="003129BA"/>
    <w:rsid w:val="003132DB"/>
    <w:rsid w:val="00322FFF"/>
    <w:rsid w:val="00325192"/>
    <w:rsid w:val="00325281"/>
    <w:rsid w:val="0033098D"/>
    <w:rsid w:val="00330B76"/>
    <w:rsid w:val="00335511"/>
    <w:rsid w:val="0033742A"/>
    <w:rsid w:val="00342C9A"/>
    <w:rsid w:val="00347503"/>
    <w:rsid w:val="0035354B"/>
    <w:rsid w:val="003543B6"/>
    <w:rsid w:val="00362A9A"/>
    <w:rsid w:val="0038113B"/>
    <w:rsid w:val="00391B76"/>
    <w:rsid w:val="003945E5"/>
    <w:rsid w:val="003A3E8E"/>
    <w:rsid w:val="003B3255"/>
    <w:rsid w:val="003B7A46"/>
    <w:rsid w:val="003C30A4"/>
    <w:rsid w:val="003D5320"/>
    <w:rsid w:val="003E1840"/>
    <w:rsid w:val="003F45AC"/>
    <w:rsid w:val="003F5676"/>
    <w:rsid w:val="00401EA0"/>
    <w:rsid w:val="00407C3C"/>
    <w:rsid w:val="004169BB"/>
    <w:rsid w:val="00424816"/>
    <w:rsid w:val="00432E50"/>
    <w:rsid w:val="00436BA5"/>
    <w:rsid w:val="0044534F"/>
    <w:rsid w:val="0044547F"/>
    <w:rsid w:val="00452EAE"/>
    <w:rsid w:val="00456BAF"/>
    <w:rsid w:val="00461F54"/>
    <w:rsid w:val="00471405"/>
    <w:rsid w:val="00475462"/>
    <w:rsid w:val="004764C8"/>
    <w:rsid w:val="004824C6"/>
    <w:rsid w:val="00490DA7"/>
    <w:rsid w:val="004921B9"/>
    <w:rsid w:val="004971E8"/>
    <w:rsid w:val="004A23B2"/>
    <w:rsid w:val="004A50DE"/>
    <w:rsid w:val="004C3F17"/>
    <w:rsid w:val="004C7C2E"/>
    <w:rsid w:val="004C7EBC"/>
    <w:rsid w:val="004D1225"/>
    <w:rsid w:val="004D462C"/>
    <w:rsid w:val="004D5F90"/>
    <w:rsid w:val="004D7138"/>
    <w:rsid w:val="004E25FA"/>
    <w:rsid w:val="004F0B8B"/>
    <w:rsid w:val="00505836"/>
    <w:rsid w:val="0050612E"/>
    <w:rsid w:val="00517DF1"/>
    <w:rsid w:val="00521F86"/>
    <w:rsid w:val="0052649A"/>
    <w:rsid w:val="00544A50"/>
    <w:rsid w:val="00552BF2"/>
    <w:rsid w:val="0055664E"/>
    <w:rsid w:val="0057040A"/>
    <w:rsid w:val="005729F7"/>
    <w:rsid w:val="00573618"/>
    <w:rsid w:val="005829A4"/>
    <w:rsid w:val="005A10EB"/>
    <w:rsid w:val="005A19C2"/>
    <w:rsid w:val="005A2D68"/>
    <w:rsid w:val="005A5331"/>
    <w:rsid w:val="005B0C61"/>
    <w:rsid w:val="005B507C"/>
    <w:rsid w:val="005B6339"/>
    <w:rsid w:val="005C7DF7"/>
    <w:rsid w:val="005D2F73"/>
    <w:rsid w:val="005D7F11"/>
    <w:rsid w:val="005E2A0B"/>
    <w:rsid w:val="005E5664"/>
    <w:rsid w:val="005E64A2"/>
    <w:rsid w:val="005F58EB"/>
    <w:rsid w:val="0060244B"/>
    <w:rsid w:val="006036BC"/>
    <w:rsid w:val="00603A50"/>
    <w:rsid w:val="00604484"/>
    <w:rsid w:val="00621D14"/>
    <w:rsid w:val="00621DBF"/>
    <w:rsid w:val="0062249F"/>
    <w:rsid w:val="006304B3"/>
    <w:rsid w:val="00636462"/>
    <w:rsid w:val="0064281B"/>
    <w:rsid w:val="006459DC"/>
    <w:rsid w:val="00645A04"/>
    <w:rsid w:val="006467F7"/>
    <w:rsid w:val="00651E63"/>
    <w:rsid w:val="00652119"/>
    <w:rsid w:val="00656FF5"/>
    <w:rsid w:val="00671ECA"/>
    <w:rsid w:val="00675364"/>
    <w:rsid w:val="0068399D"/>
    <w:rsid w:val="00687A79"/>
    <w:rsid w:val="00695AF5"/>
    <w:rsid w:val="006A296B"/>
    <w:rsid w:val="006A7023"/>
    <w:rsid w:val="006D70BF"/>
    <w:rsid w:val="006E001C"/>
    <w:rsid w:val="006E160A"/>
    <w:rsid w:val="006E701E"/>
    <w:rsid w:val="006E7BE3"/>
    <w:rsid w:val="006F03D8"/>
    <w:rsid w:val="006F0B0F"/>
    <w:rsid w:val="006F22EB"/>
    <w:rsid w:val="007003E6"/>
    <w:rsid w:val="00701607"/>
    <w:rsid w:val="00706057"/>
    <w:rsid w:val="0070756C"/>
    <w:rsid w:val="007139FD"/>
    <w:rsid w:val="00722C4D"/>
    <w:rsid w:val="00760B34"/>
    <w:rsid w:val="00762F6E"/>
    <w:rsid w:val="007711A5"/>
    <w:rsid w:val="00772354"/>
    <w:rsid w:val="007927F3"/>
    <w:rsid w:val="00794C5C"/>
    <w:rsid w:val="00797E88"/>
    <w:rsid w:val="00797F01"/>
    <w:rsid w:val="007A7AD3"/>
    <w:rsid w:val="007A7C38"/>
    <w:rsid w:val="007B5287"/>
    <w:rsid w:val="007C2944"/>
    <w:rsid w:val="007C3C64"/>
    <w:rsid w:val="007C549A"/>
    <w:rsid w:val="007D3CA4"/>
    <w:rsid w:val="007E231F"/>
    <w:rsid w:val="007E55A1"/>
    <w:rsid w:val="007E7EA9"/>
    <w:rsid w:val="007F7C4F"/>
    <w:rsid w:val="008064A8"/>
    <w:rsid w:val="00806DFE"/>
    <w:rsid w:val="008073E1"/>
    <w:rsid w:val="00812D67"/>
    <w:rsid w:val="00815420"/>
    <w:rsid w:val="008277FD"/>
    <w:rsid w:val="008462F7"/>
    <w:rsid w:val="0084756A"/>
    <w:rsid w:val="00847EE0"/>
    <w:rsid w:val="0085196B"/>
    <w:rsid w:val="00853338"/>
    <w:rsid w:val="00871FED"/>
    <w:rsid w:val="00872866"/>
    <w:rsid w:val="00873C71"/>
    <w:rsid w:val="00877362"/>
    <w:rsid w:val="008817A0"/>
    <w:rsid w:val="0088264C"/>
    <w:rsid w:val="00887641"/>
    <w:rsid w:val="0089111B"/>
    <w:rsid w:val="00896EB7"/>
    <w:rsid w:val="008A29DA"/>
    <w:rsid w:val="008A6984"/>
    <w:rsid w:val="008B0160"/>
    <w:rsid w:val="008B3434"/>
    <w:rsid w:val="008B6524"/>
    <w:rsid w:val="008B6F5C"/>
    <w:rsid w:val="008C1DF7"/>
    <w:rsid w:val="008D082F"/>
    <w:rsid w:val="008D297D"/>
    <w:rsid w:val="008E429D"/>
    <w:rsid w:val="008E7680"/>
    <w:rsid w:val="008E78FD"/>
    <w:rsid w:val="008F0A4B"/>
    <w:rsid w:val="008F1600"/>
    <w:rsid w:val="008F2F28"/>
    <w:rsid w:val="008F4F8A"/>
    <w:rsid w:val="00901ADF"/>
    <w:rsid w:val="00902E90"/>
    <w:rsid w:val="009141CB"/>
    <w:rsid w:val="009149A1"/>
    <w:rsid w:val="00922735"/>
    <w:rsid w:val="0093271F"/>
    <w:rsid w:val="009333C3"/>
    <w:rsid w:val="00935115"/>
    <w:rsid w:val="009442C6"/>
    <w:rsid w:val="009506CF"/>
    <w:rsid w:val="00962F50"/>
    <w:rsid w:val="009649E3"/>
    <w:rsid w:val="0096707F"/>
    <w:rsid w:val="009759E7"/>
    <w:rsid w:val="0098433C"/>
    <w:rsid w:val="00990121"/>
    <w:rsid w:val="009903B9"/>
    <w:rsid w:val="009A1353"/>
    <w:rsid w:val="009A67B3"/>
    <w:rsid w:val="009A6E74"/>
    <w:rsid w:val="009C0223"/>
    <w:rsid w:val="009C11D2"/>
    <w:rsid w:val="009C60C6"/>
    <w:rsid w:val="009D06A3"/>
    <w:rsid w:val="009D77D7"/>
    <w:rsid w:val="009E31BC"/>
    <w:rsid w:val="009E6170"/>
    <w:rsid w:val="009F3181"/>
    <w:rsid w:val="009F4B08"/>
    <w:rsid w:val="009F5772"/>
    <w:rsid w:val="00A020F6"/>
    <w:rsid w:val="00A04482"/>
    <w:rsid w:val="00A0794C"/>
    <w:rsid w:val="00A1254C"/>
    <w:rsid w:val="00A13FD1"/>
    <w:rsid w:val="00A22BC3"/>
    <w:rsid w:val="00A31CCA"/>
    <w:rsid w:val="00A3647D"/>
    <w:rsid w:val="00A43AD3"/>
    <w:rsid w:val="00A5022D"/>
    <w:rsid w:val="00A55246"/>
    <w:rsid w:val="00A553A9"/>
    <w:rsid w:val="00A60C93"/>
    <w:rsid w:val="00A6776F"/>
    <w:rsid w:val="00A8556C"/>
    <w:rsid w:val="00A86D82"/>
    <w:rsid w:val="00A9178D"/>
    <w:rsid w:val="00AA284C"/>
    <w:rsid w:val="00AA5069"/>
    <w:rsid w:val="00AB151B"/>
    <w:rsid w:val="00AC52B1"/>
    <w:rsid w:val="00AE60F3"/>
    <w:rsid w:val="00AF286A"/>
    <w:rsid w:val="00AF2D90"/>
    <w:rsid w:val="00AF38E9"/>
    <w:rsid w:val="00B0296E"/>
    <w:rsid w:val="00B07448"/>
    <w:rsid w:val="00B12074"/>
    <w:rsid w:val="00B12BF1"/>
    <w:rsid w:val="00B14601"/>
    <w:rsid w:val="00B2051F"/>
    <w:rsid w:val="00B2347D"/>
    <w:rsid w:val="00B356D5"/>
    <w:rsid w:val="00B4305E"/>
    <w:rsid w:val="00B471A3"/>
    <w:rsid w:val="00B512F8"/>
    <w:rsid w:val="00B60099"/>
    <w:rsid w:val="00B63A5F"/>
    <w:rsid w:val="00B83C1E"/>
    <w:rsid w:val="00B878DF"/>
    <w:rsid w:val="00B95501"/>
    <w:rsid w:val="00BA4D97"/>
    <w:rsid w:val="00BA61C7"/>
    <w:rsid w:val="00BA7D8B"/>
    <w:rsid w:val="00BB1020"/>
    <w:rsid w:val="00BB3A45"/>
    <w:rsid w:val="00BB40E7"/>
    <w:rsid w:val="00BC420A"/>
    <w:rsid w:val="00BD4B61"/>
    <w:rsid w:val="00BD5892"/>
    <w:rsid w:val="00BD751E"/>
    <w:rsid w:val="00BE239F"/>
    <w:rsid w:val="00BE3D92"/>
    <w:rsid w:val="00BE4BC1"/>
    <w:rsid w:val="00C004D7"/>
    <w:rsid w:val="00C06007"/>
    <w:rsid w:val="00C10781"/>
    <w:rsid w:val="00C12132"/>
    <w:rsid w:val="00C25433"/>
    <w:rsid w:val="00C342DB"/>
    <w:rsid w:val="00C36CBF"/>
    <w:rsid w:val="00C379FE"/>
    <w:rsid w:val="00C51C90"/>
    <w:rsid w:val="00C5299B"/>
    <w:rsid w:val="00C603DE"/>
    <w:rsid w:val="00C63024"/>
    <w:rsid w:val="00C72DDC"/>
    <w:rsid w:val="00CA55A1"/>
    <w:rsid w:val="00CA6FF7"/>
    <w:rsid w:val="00CC1D59"/>
    <w:rsid w:val="00CE1035"/>
    <w:rsid w:val="00CE204E"/>
    <w:rsid w:val="00CE6E45"/>
    <w:rsid w:val="00CE7CBC"/>
    <w:rsid w:val="00CF2868"/>
    <w:rsid w:val="00D01184"/>
    <w:rsid w:val="00D166E4"/>
    <w:rsid w:val="00D16F96"/>
    <w:rsid w:val="00D25D82"/>
    <w:rsid w:val="00D31834"/>
    <w:rsid w:val="00D34D4B"/>
    <w:rsid w:val="00D42042"/>
    <w:rsid w:val="00D42E03"/>
    <w:rsid w:val="00D64002"/>
    <w:rsid w:val="00D71DE8"/>
    <w:rsid w:val="00D726A6"/>
    <w:rsid w:val="00D75F3F"/>
    <w:rsid w:val="00D76C8F"/>
    <w:rsid w:val="00D76D79"/>
    <w:rsid w:val="00D958CE"/>
    <w:rsid w:val="00DB420A"/>
    <w:rsid w:val="00DB76EC"/>
    <w:rsid w:val="00DC2FF7"/>
    <w:rsid w:val="00DC541F"/>
    <w:rsid w:val="00E01463"/>
    <w:rsid w:val="00E02469"/>
    <w:rsid w:val="00E024AB"/>
    <w:rsid w:val="00E030C9"/>
    <w:rsid w:val="00E132A7"/>
    <w:rsid w:val="00E21769"/>
    <w:rsid w:val="00E24FAD"/>
    <w:rsid w:val="00E25127"/>
    <w:rsid w:val="00E2733F"/>
    <w:rsid w:val="00E32935"/>
    <w:rsid w:val="00E43971"/>
    <w:rsid w:val="00E439FA"/>
    <w:rsid w:val="00E52507"/>
    <w:rsid w:val="00E66A82"/>
    <w:rsid w:val="00E66CAB"/>
    <w:rsid w:val="00E73BF6"/>
    <w:rsid w:val="00E74A12"/>
    <w:rsid w:val="00E750DD"/>
    <w:rsid w:val="00E936B3"/>
    <w:rsid w:val="00E94AC6"/>
    <w:rsid w:val="00E97634"/>
    <w:rsid w:val="00EA1455"/>
    <w:rsid w:val="00EA5CF8"/>
    <w:rsid w:val="00EB694B"/>
    <w:rsid w:val="00EC2627"/>
    <w:rsid w:val="00ED274E"/>
    <w:rsid w:val="00ED2873"/>
    <w:rsid w:val="00ED3ACA"/>
    <w:rsid w:val="00EE4743"/>
    <w:rsid w:val="00EE7C95"/>
    <w:rsid w:val="00EF4D22"/>
    <w:rsid w:val="00F0030A"/>
    <w:rsid w:val="00F22DA2"/>
    <w:rsid w:val="00F3486A"/>
    <w:rsid w:val="00F5298A"/>
    <w:rsid w:val="00F707C8"/>
    <w:rsid w:val="00F71189"/>
    <w:rsid w:val="00F75C2A"/>
    <w:rsid w:val="00F7694B"/>
    <w:rsid w:val="00F77404"/>
    <w:rsid w:val="00F822CB"/>
    <w:rsid w:val="00F82A59"/>
    <w:rsid w:val="00F95282"/>
    <w:rsid w:val="00F9594C"/>
    <w:rsid w:val="00F968ED"/>
    <w:rsid w:val="00FA3F1C"/>
    <w:rsid w:val="00FA43B3"/>
    <w:rsid w:val="00FA581B"/>
    <w:rsid w:val="00FC1F12"/>
    <w:rsid w:val="00FD530F"/>
    <w:rsid w:val="00FD6D0C"/>
    <w:rsid w:val="00FF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13D26"/>
  <w14:defaultImageDpi w14:val="330"/>
  <w15:chartTrackingRefBased/>
  <w15:docId w15:val="{5D87A15F-890B-49C1-B5AB-C5489259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1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448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48AC"/>
  </w:style>
  <w:style w:type="paragraph" w:styleId="a6">
    <w:name w:val="footer"/>
    <w:basedOn w:val="a"/>
    <w:link w:val="a7"/>
    <w:uiPriority w:val="99"/>
    <w:unhideWhenUsed/>
    <w:rsid w:val="001448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48AC"/>
  </w:style>
  <w:style w:type="paragraph" w:styleId="a8">
    <w:name w:val="Balloon Text"/>
    <w:basedOn w:val="a"/>
    <w:link w:val="a9"/>
    <w:uiPriority w:val="99"/>
    <w:semiHidden/>
    <w:unhideWhenUsed/>
    <w:rsid w:val="006F0B0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F0B0F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877362"/>
    <w:rPr>
      <w:color w:val="808080"/>
    </w:rPr>
  </w:style>
  <w:style w:type="paragraph" w:customStyle="1" w:styleId="ab">
    <w:name w:val="Текст документа"/>
    <w:basedOn w:val="a"/>
    <w:link w:val="ac"/>
    <w:qFormat/>
    <w:rsid w:val="004D462C"/>
    <w:pPr>
      <w:ind w:firstLine="709"/>
      <w:jc w:val="both"/>
    </w:pPr>
    <w:rPr>
      <w:lang w:val="ru-RU"/>
    </w:rPr>
  </w:style>
  <w:style w:type="paragraph" w:customStyle="1" w:styleId="759A55BC53E84DC8BF72092AEEA73D83">
    <w:name w:val="759A55BC53E84DC8BF72092AEEA73D83"/>
    <w:rsid w:val="00E01463"/>
    <w:pPr>
      <w:spacing w:after="160" w:line="259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c">
    <w:name w:val="Текст документа Знак"/>
    <w:basedOn w:val="a0"/>
    <w:link w:val="ab"/>
    <w:rsid w:val="004D462C"/>
    <w:rPr>
      <w:rFonts w:ascii="Times New Roman" w:hAnsi="Times New Roman"/>
      <w:sz w:val="28"/>
      <w:lang w:val="ru-RU"/>
    </w:rPr>
  </w:style>
  <w:style w:type="paragraph" w:styleId="ad">
    <w:name w:val="List Paragraph"/>
    <w:basedOn w:val="a"/>
    <w:uiPriority w:val="34"/>
    <w:qFormat/>
    <w:rsid w:val="00011448"/>
    <w:pPr>
      <w:ind w:left="720"/>
      <w:contextualSpacing/>
    </w:pPr>
  </w:style>
  <w:style w:type="paragraph" w:customStyle="1" w:styleId="ConsPlusNormal">
    <w:name w:val="ConsPlusNormal"/>
    <w:rsid w:val="00990121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val="ru-RU" w:eastAsia="ru-RU"/>
    </w:rPr>
  </w:style>
  <w:style w:type="paragraph" w:customStyle="1" w:styleId="45132BE43F084F13BA22A5DDA9235EDE2">
    <w:name w:val="45132BE43F084F13BA22A5DDA9235EDE2"/>
    <w:rsid w:val="00195E52"/>
  </w:style>
  <w:style w:type="paragraph" w:customStyle="1" w:styleId="ae">
    <w:name w:val="Справочные данные"/>
    <w:basedOn w:val="a"/>
    <w:autoRedefine/>
    <w:rsid w:val="002668E6"/>
    <w:pPr>
      <w:autoSpaceDE w:val="0"/>
      <w:autoSpaceDN w:val="0"/>
      <w:jc w:val="center"/>
    </w:pPr>
    <w:rPr>
      <w:rFonts w:cs="Times New Roman"/>
      <w:noProof/>
      <w:sz w:val="22"/>
      <w:szCs w:val="22"/>
      <w:lang w:val="ru-RU" w:eastAsia="en-GB"/>
    </w:rPr>
  </w:style>
  <w:style w:type="paragraph" w:customStyle="1" w:styleId="af">
    <w:name w:val="Наименование организации"/>
    <w:basedOn w:val="a"/>
    <w:rsid w:val="005A5331"/>
    <w:pPr>
      <w:jc w:val="center"/>
    </w:pPr>
    <w:rPr>
      <w:rFonts w:cs="Times New Roman"/>
      <w:b/>
      <w:noProof/>
      <w:sz w:val="24"/>
      <w:lang w:val="ru-RU" w:eastAsia="en-GB"/>
    </w:rPr>
  </w:style>
  <w:style w:type="paragraph" w:customStyle="1" w:styleId="af0">
    <w:name w:val="Строка разделить"/>
    <w:basedOn w:val="a"/>
    <w:rsid w:val="003049AD"/>
    <w:pPr>
      <w:jc w:val="center"/>
    </w:pPr>
    <w:rPr>
      <w:rFonts w:cs="Times New Roman"/>
      <w:noProof/>
      <w:sz w:val="10"/>
      <w:szCs w:val="10"/>
      <w:lang w:val="ru-RU" w:eastAsia="en-GB"/>
    </w:rPr>
  </w:style>
  <w:style w:type="paragraph" w:customStyle="1" w:styleId="af1">
    <w:name w:val="Дата и номер"/>
    <w:basedOn w:val="a"/>
    <w:rsid w:val="003B7A46"/>
    <w:rPr>
      <w:rFonts w:cs="Times New Roman"/>
      <w:noProof/>
      <w:sz w:val="20"/>
      <w:szCs w:val="20"/>
      <w:lang w:val="ru-RU" w:eastAsia="en-GB"/>
    </w:rPr>
  </w:style>
  <w:style w:type="paragraph" w:customStyle="1" w:styleId="45132BE43F084F13BA22A5DDA9235EDE3">
    <w:name w:val="45132BE43F084F13BA22A5DDA9235EDE3"/>
    <w:rsid w:val="008462F7"/>
  </w:style>
  <w:style w:type="paragraph" w:customStyle="1" w:styleId="af2">
    <w:name w:val="пометка дсп/кт"/>
    <w:basedOn w:val="ConsPlusNormal"/>
    <w:rsid w:val="007E7EA9"/>
    <w:pPr>
      <w:spacing w:line="300" w:lineRule="exact"/>
      <w:ind w:firstLine="6"/>
      <w:jc w:val="both"/>
    </w:pPr>
    <w:rPr>
      <w:rFonts w:cs="Times New Roman"/>
      <w:b/>
      <w:noProof/>
      <w:szCs w:val="28"/>
      <w:lang w:eastAsia="en-GB"/>
    </w:rPr>
  </w:style>
  <w:style w:type="paragraph" w:customStyle="1" w:styleId="af3">
    <w:name w:val="Преамбула приказа"/>
    <w:basedOn w:val="a"/>
    <w:link w:val="af4"/>
    <w:qFormat/>
    <w:rsid w:val="00935115"/>
    <w:pPr>
      <w:ind w:firstLine="709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af4">
    <w:name w:val="Преамбула приказа Знак"/>
    <w:basedOn w:val="a0"/>
    <w:link w:val="af3"/>
    <w:rsid w:val="0093511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5">
    <w:name w:val="Title"/>
    <w:basedOn w:val="a"/>
    <w:link w:val="af6"/>
    <w:qFormat/>
    <w:rsid w:val="007F7C4F"/>
    <w:pPr>
      <w:jc w:val="center"/>
    </w:pPr>
    <w:rPr>
      <w:rFonts w:eastAsia="Times New Roman" w:cs="Times New Roman"/>
      <w:szCs w:val="28"/>
      <w:lang w:val="ru-RU" w:eastAsia="ru-RU"/>
    </w:rPr>
  </w:style>
  <w:style w:type="character" w:customStyle="1" w:styleId="af6">
    <w:name w:val="Заголовок Знак"/>
    <w:basedOn w:val="a0"/>
    <w:link w:val="af5"/>
    <w:rsid w:val="007F7C4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7">
    <w:name w:val="No Spacing"/>
    <w:uiPriority w:val="1"/>
    <w:qFormat/>
    <w:rsid w:val="00B12074"/>
    <w:rPr>
      <w:rFonts w:ascii="Times New Roman" w:hAnsi="Times New Roman" w:cs="Times New Roman"/>
      <w:sz w:val="28"/>
      <w:szCs w:val="28"/>
      <w:lang w:val="ru-RU"/>
    </w:rPr>
  </w:style>
  <w:style w:type="character" w:styleId="af8">
    <w:name w:val="annotation reference"/>
    <w:basedOn w:val="a0"/>
    <w:uiPriority w:val="99"/>
    <w:semiHidden/>
    <w:unhideWhenUsed/>
    <w:rsid w:val="005A10EB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5A10EB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5A10E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A10E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5A10EB"/>
    <w:rPr>
      <w:rFonts w:ascii="Times New Roman" w:hAnsi="Times New Roman"/>
      <w:b/>
      <w:bCs/>
      <w:sz w:val="20"/>
      <w:szCs w:val="20"/>
    </w:rPr>
  </w:style>
  <w:style w:type="paragraph" w:styleId="afd">
    <w:name w:val="Normal (Web)"/>
    <w:basedOn w:val="a"/>
    <w:uiPriority w:val="99"/>
    <w:semiHidden/>
    <w:unhideWhenUsed/>
    <w:rsid w:val="00C63024"/>
    <w:pPr>
      <w:spacing w:before="100" w:beforeAutospacing="1" w:after="100" w:afterAutospacing="1"/>
    </w:pPr>
    <w:rPr>
      <w:rFonts w:eastAsia="Times New Roman" w:cs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Piskareva\AppData\Local\Temp\Temp1_&#1058;&#1042;&#1069;&#1051;.zip\&#1087;&#1088;&#1086;&#1090;&#1086;&#1082;&#1086;&#1083;%20c&#1086;&#1074;&#1077;&#1097;&#1072;&#1085;&#1080;&#1103;%20(&#1087;&#1086;&#1083;&#1085;&#1072;&#1103;%20&#1092;&#1086;&#1088;&#1084;&#1072;%20&#1087;&#1088;&#1086;&#1090;&#1086;&#1082;&#1086;&#1083;&#1072;)%20&#1058;&#1042;&#1069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CFE1B6FC7F4DC4B068256EC4EB9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B86C0-B52C-4344-9B20-AC45D902E699}"/>
      </w:docPartPr>
      <w:docPartBody>
        <w:p w:rsidR="00590DB1" w:rsidRDefault="00045321">
          <w:pPr>
            <w:pStyle w:val="B0CFE1B6FC7F4DC4B068256EC4EB992B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01280B4F1AAA4F97AD8843C2B4DDC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6D1D6-E61B-424F-8120-C1EFE891612D}"/>
      </w:docPartPr>
      <w:docPartBody>
        <w:p w:rsidR="00590DB1" w:rsidRDefault="00045321">
          <w:pPr>
            <w:pStyle w:val="01280B4F1AAA4F97AD8843C2B4DDCAEE"/>
          </w:pPr>
          <w:r>
            <w:rPr>
              <w:rFonts w:eastAsia="Times New Roman" w:cs="Times New Roman"/>
              <w:b/>
              <w:sz w:val="10"/>
              <w:szCs w:val="10"/>
            </w:rPr>
            <w:t xml:space="preserve"> </w:t>
          </w:r>
        </w:p>
      </w:docPartBody>
    </w:docPart>
    <w:docPart>
      <w:docPartPr>
        <w:name w:val="D9D0895F3E9A4D4299A1E4F14DF6C6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ADEBF3-8998-4F51-A726-CDA1F51B6DFA}"/>
      </w:docPartPr>
      <w:docPartBody>
        <w:p w:rsidR="00590DB1" w:rsidRDefault="00045321">
          <w:pPr>
            <w:pStyle w:val="D9D0895F3E9A4D4299A1E4F14DF6C653"/>
          </w:pPr>
          <w:r>
            <w:rPr>
              <w:rFonts w:eastAsia="Times New Roman" w:cs="Times New Roman"/>
              <w:b/>
              <w:sz w:val="40"/>
              <w:szCs w:val="40"/>
            </w:rPr>
            <w:t xml:space="preserve"> </w:t>
          </w:r>
        </w:p>
      </w:docPartBody>
    </w:docPart>
    <w:docPart>
      <w:docPartPr>
        <w:name w:val="EFC0C3C612E7445DBD1273F0AA66D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045E9-F42E-4B9D-8CF5-1D3CDDD336F0}"/>
      </w:docPartPr>
      <w:docPartBody>
        <w:p w:rsidR="00590DB1" w:rsidRDefault="00045321">
          <w:pPr>
            <w:pStyle w:val="EFC0C3C612E7445DBD1273F0AA66D629"/>
          </w:pPr>
          <w:r>
            <w:rPr>
              <w:rFonts w:eastAsia="Times New Roman" w:cs="Times New Roman"/>
              <w:b/>
              <w:sz w:val="10"/>
              <w:szCs w:val="10"/>
            </w:rPr>
            <w:t xml:space="preserve"> </w:t>
          </w:r>
        </w:p>
      </w:docPartBody>
    </w:docPart>
    <w:docPart>
      <w:docPartPr>
        <w:name w:val="9C6BF673A84941B3A0C8235B77D2A1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6E233-88B8-43BC-BAFE-C2F8AD3BA842}"/>
      </w:docPartPr>
      <w:docPartBody>
        <w:p w:rsidR="00590DB1" w:rsidRDefault="00045321">
          <w:pPr>
            <w:pStyle w:val="9C6BF673A84941B3A0C8235B77D2A175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16F58D73676041388CE5FAD3450A0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6D9714-2743-4997-A5EB-F7BD46E5611E}"/>
      </w:docPartPr>
      <w:docPartBody>
        <w:p w:rsidR="00590DB1" w:rsidRDefault="00045321">
          <w:pPr>
            <w:pStyle w:val="16F58D73676041388CE5FAD3450A0798"/>
          </w:pPr>
          <w:r>
            <w:rPr>
              <w:rStyle w:val="a3"/>
            </w:rPr>
            <w:t>название совещания</w:t>
          </w:r>
        </w:p>
      </w:docPartBody>
    </w:docPart>
    <w:docPart>
      <w:docPartPr>
        <w:name w:val="7F81F480A2614C158495B39929550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A6EDF-E4AC-49F5-BAB2-3EA620745A4C}"/>
      </w:docPartPr>
      <w:docPartBody>
        <w:p w:rsidR="00590DB1" w:rsidRDefault="00045321">
          <w:pPr>
            <w:pStyle w:val="7F81F480A2614C158495B39929550EA9"/>
          </w:pPr>
          <w:r>
            <w:rPr>
              <w:rFonts w:eastAsia="Times New Roman" w:cs="Times New Roman"/>
              <w:b/>
              <w:sz w:val="10"/>
              <w:szCs w:val="10"/>
            </w:rPr>
            <w:t xml:space="preserve"> </w:t>
          </w:r>
        </w:p>
      </w:docPartBody>
    </w:docPart>
    <w:docPart>
      <w:docPartPr>
        <w:name w:val="E88990DD946C4F06ABA78FA89038FF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DDE3C9-A88E-4656-A746-13ABF64E5B75}"/>
      </w:docPartPr>
      <w:docPartBody>
        <w:p w:rsidR="00590DB1" w:rsidRDefault="00045321">
          <w:pPr>
            <w:pStyle w:val="E88990DD946C4F06ABA78FA89038FFCB"/>
          </w:pPr>
          <w:bookmarkStart w:id="0" w:name="stamp_date"/>
          <w:r w:rsidRPr="00E21769">
            <w:rPr>
              <w:rStyle w:val="a3"/>
              <w:szCs w:val="28"/>
            </w:rPr>
            <w:t xml:space="preserve"> </w:t>
          </w:r>
          <w:bookmarkEnd w:id="0"/>
        </w:p>
      </w:docPartBody>
    </w:docPart>
    <w:docPart>
      <w:docPartPr>
        <w:name w:val="B172FFFC6ED348FC8D4F862F107575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091E7-A20A-4F0B-992B-1B3D0098AA1F}"/>
      </w:docPartPr>
      <w:docPartBody>
        <w:p w:rsidR="00590DB1" w:rsidRDefault="00045321">
          <w:pPr>
            <w:pStyle w:val="B172FFFC6ED348FC8D4F862F1075754C"/>
          </w:pPr>
          <w:r>
            <w:rPr>
              <w:rFonts w:eastAsia="Times New Roman" w:cs="Times New Roman"/>
              <w:szCs w:val="28"/>
            </w:rPr>
            <w:t xml:space="preserve"> </w:t>
          </w:r>
        </w:p>
      </w:docPartBody>
    </w:docPart>
    <w:docPart>
      <w:docPartPr>
        <w:name w:val="C00D60ED43C340A289BA6F8E52B21B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5AACB-6A53-4DC0-AD40-E35ECCBABEB6}"/>
      </w:docPartPr>
      <w:docPartBody>
        <w:p w:rsidR="00590DB1" w:rsidRDefault="00045321">
          <w:pPr>
            <w:pStyle w:val="C00D60ED43C340A289BA6F8E52B21B5B"/>
          </w:pPr>
          <w:r>
            <w:rPr>
              <w:rFonts w:eastAsia="Times New Roman" w:cs="Times New Roman"/>
              <w:szCs w:val="28"/>
            </w:rPr>
            <w:t xml:space="preserve"> </w:t>
          </w:r>
        </w:p>
      </w:docPartBody>
    </w:docPart>
    <w:docPart>
      <w:docPartPr>
        <w:name w:val="59B3BEADE3F7457B9BA24D00F0E981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E2A08-1EFB-44C4-AB55-B550C5314CD8}"/>
      </w:docPartPr>
      <w:docPartBody>
        <w:p w:rsidR="00590DB1" w:rsidRDefault="00045321">
          <w:pPr>
            <w:pStyle w:val="59B3BEADE3F7457B9BA24D00F0E98100"/>
          </w:pPr>
          <w:r w:rsidRPr="00FA3F1C">
            <w:rPr>
              <w:rStyle w:val="a3"/>
            </w:rPr>
            <w:t xml:space="preserve"> </w:t>
          </w:r>
        </w:p>
      </w:docPartBody>
    </w:docPart>
    <w:docPart>
      <w:docPartPr>
        <w:name w:val="C802C477369940ACB1ED589CFED81F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99C5E-07AB-4D3B-904A-CEA80F5648B7}"/>
      </w:docPartPr>
      <w:docPartBody>
        <w:p w:rsidR="00590DB1" w:rsidRDefault="00045321">
          <w:pPr>
            <w:pStyle w:val="C802C477369940ACB1ED589CFED81F26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D43A3CCB927946CCB2742D2AB4DB94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76C54B-5DC7-46DE-B779-32FF893588B9}"/>
      </w:docPartPr>
      <w:docPartBody>
        <w:p w:rsidR="00590DB1" w:rsidRDefault="00045321">
          <w:pPr>
            <w:pStyle w:val="D43A3CCB927946CCB2742D2AB4DB94AF"/>
          </w:pPr>
          <w:r>
            <w:rPr>
              <w:rStyle w:val="a3"/>
            </w:rPr>
            <w:t>Фамилия И.О.</w:t>
          </w:r>
        </w:p>
      </w:docPartBody>
    </w:docPart>
    <w:docPart>
      <w:docPartPr>
        <w:name w:val="8EA083354A7C4E87BCEE1D048E868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6062AE-8D06-4796-8B06-C8C830F48ECE}"/>
      </w:docPartPr>
      <w:docPartBody>
        <w:p w:rsidR="00590DB1" w:rsidRDefault="00045321">
          <w:pPr>
            <w:pStyle w:val="8EA083354A7C4E87BCEE1D048E868933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D97F058DB9C64AD6B8037920ED040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DB015-3F7E-437B-9723-783BB9681633}"/>
      </w:docPartPr>
      <w:docPartBody>
        <w:p w:rsidR="00590DB1" w:rsidRDefault="00045321">
          <w:pPr>
            <w:pStyle w:val="D97F058DB9C64AD6B8037920ED040A5D"/>
          </w:pPr>
          <w:r>
            <w:rPr>
              <w:rStyle w:val="a3"/>
            </w:rPr>
            <w:t>Фамилия И.О.</w:t>
          </w:r>
        </w:p>
      </w:docPartBody>
    </w:docPart>
    <w:docPart>
      <w:docPartPr>
        <w:name w:val="7C90500A81634CC1AE7358FE721B7F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09010-1314-428A-9F21-72C2B5ECD396}"/>
      </w:docPartPr>
      <w:docPartBody>
        <w:p w:rsidR="00590DB1" w:rsidRDefault="00045321">
          <w:pPr>
            <w:pStyle w:val="7C90500A81634CC1AE7358FE721B7F24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A4784BDA016B4C8BA86FA061DAA8D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9667F4-2180-4FEA-AADB-06CB49F5F2B7}"/>
      </w:docPartPr>
      <w:docPartBody>
        <w:p w:rsidR="00590DB1" w:rsidRDefault="00045321">
          <w:pPr>
            <w:pStyle w:val="A4784BDA016B4C8BA86FA061DAA8D583"/>
          </w:pPr>
          <w:r>
            <w:t xml:space="preserve"> </w:t>
          </w:r>
        </w:p>
      </w:docPartBody>
    </w:docPart>
    <w:docPart>
      <w:docPartPr>
        <w:name w:val="537B40F066944552AD31884FF3E35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DE134-B3D7-4513-9FEE-12C02B33DA66}"/>
      </w:docPartPr>
      <w:docPartBody>
        <w:p w:rsidR="00590DB1" w:rsidRDefault="00045321">
          <w:pPr>
            <w:pStyle w:val="537B40F066944552AD31884FF3E35C1D"/>
          </w:pPr>
          <w:r w:rsidRPr="009D77D7">
            <w:rPr>
              <w:rStyle w:val="a3"/>
            </w:rPr>
            <w:t>Наименование вопроса</w:t>
          </w:r>
        </w:p>
      </w:docPartBody>
    </w:docPart>
    <w:docPart>
      <w:docPartPr>
        <w:name w:val="9F40124FD5D14C3787F7DEFA86C04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013D47-F4C4-4576-B2A4-4F740312467B}"/>
      </w:docPartPr>
      <w:docPartBody>
        <w:p w:rsidR="00590DB1" w:rsidRDefault="00045321">
          <w:pPr>
            <w:pStyle w:val="9F40124FD5D14C3787F7DEFA86C04633"/>
          </w:pPr>
          <w:r w:rsidRPr="009D77D7">
            <w:rPr>
              <w:rStyle w:val="a3"/>
            </w:rPr>
            <w:t>Наименование вопроса</w:t>
          </w:r>
        </w:p>
      </w:docPartBody>
    </w:docPart>
    <w:docPart>
      <w:docPartPr>
        <w:name w:val="766350E8D88F4F1ABB3A15B584289C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B76057-9DFB-4367-BF70-EBCD5CAE2464}"/>
      </w:docPartPr>
      <w:docPartBody>
        <w:p w:rsidR="00590DB1" w:rsidRDefault="00045321">
          <w:pPr>
            <w:pStyle w:val="766350E8D88F4F1ABB3A15B584289CA7"/>
          </w:pPr>
          <w:r>
            <w:rPr>
              <w:rStyle w:val="a3"/>
              <w:rFonts w:cs="Times New Roman"/>
              <w:szCs w:val="28"/>
            </w:rPr>
            <w:t xml:space="preserve"> </w:t>
          </w:r>
        </w:p>
      </w:docPartBody>
    </w:docPart>
    <w:docPart>
      <w:docPartPr>
        <w:name w:val="F3310F69AE1E4357B3E366242336D1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4CA8E-9730-4A24-800C-7CD6BBF233BD}"/>
      </w:docPartPr>
      <w:docPartBody>
        <w:p w:rsidR="00590DB1" w:rsidRDefault="00045321">
          <w:pPr>
            <w:pStyle w:val="F3310F69AE1E4357B3E366242336D1C2"/>
          </w:pPr>
          <w:r>
            <w:rPr>
              <w:rStyle w:val="a3"/>
              <w:rFonts w:cs="Times New Roman"/>
            </w:rPr>
            <w:t xml:space="preserve"> </w:t>
          </w:r>
        </w:p>
      </w:docPartBody>
    </w:docPart>
    <w:docPart>
      <w:docPartPr>
        <w:name w:val="A50DC8E6B181464097018033D88D3E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25334-C893-48E4-9ABE-9B5B67B54451}"/>
      </w:docPartPr>
      <w:docPartBody>
        <w:p w:rsidR="00590DB1" w:rsidRDefault="00045321">
          <w:pPr>
            <w:pStyle w:val="A50DC8E6B181464097018033D88D3E86"/>
          </w:pPr>
          <w:bookmarkStart w:id="1" w:name="stamp_PEP_signature"/>
          <w:r>
            <w:rPr>
              <w:rFonts w:cs="Times New Roman"/>
              <w:szCs w:val="28"/>
            </w:rPr>
            <w:t xml:space="preserve"> </w:t>
          </w:r>
          <w:bookmarkEnd w:id="1"/>
        </w:p>
      </w:docPartBody>
    </w:docPart>
    <w:docPart>
      <w:docPartPr>
        <w:name w:val="51B36A1289724ABCBCAA4798D3521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00B91-9DFB-4ED1-A2E6-0FC5CB44A316}"/>
      </w:docPartPr>
      <w:docPartBody>
        <w:p w:rsidR="00590DB1" w:rsidRDefault="00045321">
          <w:pPr>
            <w:pStyle w:val="51B36A1289724ABCBCAA4798D35211D7"/>
          </w:pPr>
          <w:r w:rsidRPr="00241491">
            <w:rPr>
              <w:rStyle w:val="a3"/>
              <w:rFonts w:cs="Times New Roman"/>
              <w:szCs w:val="28"/>
            </w:rPr>
            <w:t>И.О. Фамилия</w:t>
          </w:r>
        </w:p>
      </w:docPartBody>
    </w:docPart>
    <w:docPart>
      <w:docPartPr>
        <w:name w:val="53DCF5729D7B4EB7B3A0F4CF851688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D63D0E-7C95-4C4B-8C91-50E20DB86C45}"/>
      </w:docPartPr>
      <w:docPartBody>
        <w:p w:rsidR="00590DB1" w:rsidRDefault="00045321">
          <w:pPr>
            <w:pStyle w:val="53DCF5729D7B4EB7B3A0F4CF851688F7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AC25ADE1682F4870992835098F13B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79DC0-9CC4-4502-AACC-310727B11D06}"/>
      </w:docPartPr>
      <w:docPartBody>
        <w:p w:rsidR="00590DB1" w:rsidRDefault="00045321">
          <w:pPr>
            <w:pStyle w:val="AC25ADE1682F4870992835098F13B1C0"/>
          </w:pPr>
          <w:r w:rsidRPr="00241491">
            <w:rPr>
              <w:rStyle w:val="a3"/>
              <w:rFonts w:cs="Times New Roman"/>
              <w:szCs w:val="28"/>
            </w:rPr>
            <w:t>И.О. Фамилия</w:t>
          </w:r>
        </w:p>
      </w:docPartBody>
    </w:docPart>
    <w:docPart>
      <w:docPartPr>
        <w:name w:val="E1053B5FEBA2434C856D15F1698FDC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6BFE7A-986E-4E59-8A82-6A6BA5AF613A}"/>
      </w:docPartPr>
      <w:docPartBody>
        <w:p w:rsidR="00590DB1" w:rsidRDefault="00045321">
          <w:pPr>
            <w:pStyle w:val="E1053B5FEBA2434C856D15F1698FDC21"/>
          </w:pPr>
          <w:r>
            <w:rPr>
              <w:rStyle w:val="a3"/>
            </w:rPr>
            <w:t xml:space="preserve"> </w:t>
          </w:r>
        </w:p>
      </w:docPartBody>
    </w:docPart>
    <w:docPart>
      <w:docPartPr>
        <w:name w:val="492FF79D898D45198DA81D04AA7CA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F52B5-ADC7-42AC-9B6E-565F76CF3CBE}"/>
      </w:docPartPr>
      <w:docPartBody>
        <w:p w:rsidR="007B7FC4" w:rsidRDefault="00590DB1" w:rsidP="00590DB1">
          <w:pPr>
            <w:pStyle w:val="492FF79D898D45198DA81D04AA7CAA37"/>
          </w:pPr>
          <w:r>
            <w:rPr>
              <w:rStyle w:val="a3"/>
            </w:rPr>
            <w:t>Фамилия И.О.</w:t>
          </w:r>
        </w:p>
      </w:docPartBody>
    </w:docPart>
    <w:docPart>
      <w:docPartPr>
        <w:name w:val="6F87C2E667CA4E0084B7EE8352F084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2B7287-C103-4F0B-9FF3-47C3DEC3E937}"/>
      </w:docPartPr>
      <w:docPartBody>
        <w:p w:rsidR="007B7FC4" w:rsidRDefault="00590DB1" w:rsidP="00590DB1">
          <w:pPr>
            <w:pStyle w:val="6F87C2E667CA4E0084B7EE8352F08459"/>
          </w:pPr>
          <w:r>
            <w:rPr>
              <w:rStyle w:val="a3"/>
            </w:rPr>
            <w:t>должность</w:t>
          </w:r>
        </w:p>
      </w:docPartBody>
    </w:docPart>
    <w:docPart>
      <w:docPartPr>
        <w:name w:val="52CFA5553A214515AED95B042982D7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E180A7-D2F1-4D47-8B68-C1D492F46BEA}"/>
      </w:docPartPr>
      <w:docPartBody>
        <w:p w:rsidR="007B7FC4" w:rsidRDefault="00590DB1" w:rsidP="00590DB1">
          <w:pPr>
            <w:pStyle w:val="52CFA5553A214515AED95B042982D722"/>
          </w:pPr>
          <w:r>
            <w:rPr>
              <w:rStyle w:val="a3"/>
            </w:rPr>
            <w:t>Фамилия И.О.</w:t>
          </w:r>
        </w:p>
      </w:docPartBody>
    </w:docPart>
    <w:docPart>
      <w:docPartPr>
        <w:name w:val="F7B0E3C2BD2144FF923B88130F72D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5F18A3-FF52-41E3-9AFA-0925C35C59AA}"/>
      </w:docPartPr>
      <w:docPartBody>
        <w:p w:rsidR="007B7FC4" w:rsidRDefault="00590DB1" w:rsidP="00590DB1">
          <w:pPr>
            <w:pStyle w:val="F7B0E3C2BD2144FF923B88130F72D47F"/>
          </w:pPr>
          <w:r>
            <w:rPr>
              <w:rStyle w:val="a3"/>
            </w:rPr>
            <w:t>должность</w:t>
          </w:r>
        </w:p>
      </w:docPartBody>
    </w:docPart>
    <w:docPart>
      <w:docPartPr>
        <w:name w:val="2A8B0635451A4E0880D554C74AE97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67D8F-FD23-42A5-A705-1850D71A697D}"/>
      </w:docPartPr>
      <w:docPartBody>
        <w:p w:rsidR="007B7FC4" w:rsidRDefault="00590DB1" w:rsidP="00590DB1">
          <w:pPr>
            <w:pStyle w:val="2A8B0635451A4E0880D554C74AE975DC"/>
          </w:pPr>
          <w:r>
            <w:rPr>
              <w:rStyle w:val="a3"/>
            </w:rPr>
            <w:t>Фамилия И.О.</w:t>
          </w:r>
        </w:p>
      </w:docPartBody>
    </w:docPart>
    <w:docPart>
      <w:docPartPr>
        <w:name w:val="EA631BFE2D69490E9C8582D887117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1A052A-9B68-4E37-B984-3D7B4333AACF}"/>
      </w:docPartPr>
      <w:docPartBody>
        <w:p w:rsidR="007B7FC4" w:rsidRDefault="00590DB1" w:rsidP="00590DB1">
          <w:pPr>
            <w:pStyle w:val="EA631BFE2D69490E9C8582D8871175BD"/>
          </w:pPr>
          <w:r>
            <w:rPr>
              <w:rStyle w:val="a3"/>
            </w:rPr>
            <w:t>должность</w:t>
          </w:r>
        </w:p>
      </w:docPartBody>
    </w:docPart>
    <w:docPart>
      <w:docPartPr>
        <w:name w:val="81FA5713E1E44AB6A03A1AC7A0CC8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761A5-45B4-488A-B1C4-ED7E9CBFE70C}"/>
      </w:docPartPr>
      <w:docPartBody>
        <w:p w:rsidR="007B7FC4" w:rsidRDefault="00590DB1" w:rsidP="00590DB1">
          <w:pPr>
            <w:pStyle w:val="81FA5713E1E44AB6A03A1AC7A0CC8598"/>
          </w:pPr>
          <w:r>
            <w:rPr>
              <w:rStyle w:val="a3"/>
            </w:rPr>
            <w:t>Фамилия И.О.</w:t>
          </w:r>
        </w:p>
      </w:docPartBody>
    </w:docPart>
    <w:docPart>
      <w:docPartPr>
        <w:name w:val="5F8D1DED89884F81A1034910C352CD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18EB05-04CE-41BC-A02A-1A8F26678086}"/>
      </w:docPartPr>
      <w:docPartBody>
        <w:p w:rsidR="007B7FC4" w:rsidRDefault="00590DB1" w:rsidP="00590DB1">
          <w:pPr>
            <w:pStyle w:val="5F8D1DED89884F81A1034910C352CD71"/>
          </w:pPr>
          <w:r>
            <w:rPr>
              <w:rStyle w:val="a3"/>
            </w:rPr>
            <w:t>должность</w:t>
          </w:r>
        </w:p>
      </w:docPartBody>
    </w:docPart>
    <w:docPart>
      <w:docPartPr>
        <w:name w:val="D1D08D27F5A5463480D4AB34F0D9F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D1E75-80DC-46BC-B79F-C9506CFCCCEE}"/>
      </w:docPartPr>
      <w:docPartBody>
        <w:p w:rsidR="007B7FC4" w:rsidRDefault="00590DB1" w:rsidP="00590DB1">
          <w:pPr>
            <w:pStyle w:val="D1D08D27F5A5463480D4AB34F0D9F3A2"/>
          </w:pPr>
          <w:r>
            <w:rPr>
              <w:rStyle w:val="a3"/>
            </w:rPr>
            <w:t>Фамилия И.О.</w:t>
          </w:r>
        </w:p>
      </w:docPartBody>
    </w:docPart>
    <w:docPart>
      <w:docPartPr>
        <w:name w:val="2D03754E44994A06AABDB6D598E613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AD31E-95A1-451E-BB3C-D9FE0485CA1D}"/>
      </w:docPartPr>
      <w:docPartBody>
        <w:p w:rsidR="007B7FC4" w:rsidRDefault="00590DB1" w:rsidP="00590DB1">
          <w:pPr>
            <w:pStyle w:val="2D03754E44994A06AABDB6D598E61360"/>
          </w:pPr>
          <w:r>
            <w:rPr>
              <w:rStyle w:val="a3"/>
            </w:rPr>
            <w:t>должность</w:t>
          </w:r>
        </w:p>
      </w:docPartBody>
    </w:docPart>
    <w:docPart>
      <w:docPartPr>
        <w:name w:val="822464B984AD4A6D8424F34D6E07F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6995CC-7A40-45A4-9BEF-9604CAE370DF}"/>
      </w:docPartPr>
      <w:docPartBody>
        <w:p w:rsidR="007B7FC4" w:rsidRDefault="00590DB1" w:rsidP="00590DB1">
          <w:pPr>
            <w:pStyle w:val="822464B984AD4A6D8424F34D6E07F287"/>
          </w:pPr>
          <w:r>
            <w:rPr>
              <w:rStyle w:val="a3"/>
            </w:rPr>
            <w:t>Фамилия И.О.</w:t>
          </w:r>
        </w:p>
      </w:docPartBody>
    </w:docPart>
    <w:docPart>
      <w:docPartPr>
        <w:name w:val="50767D1013A74AC186BF99A943C08F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A10B9-F462-4EFB-B91A-74E821F22F34}"/>
      </w:docPartPr>
      <w:docPartBody>
        <w:p w:rsidR="007B7FC4" w:rsidRDefault="00590DB1" w:rsidP="00590DB1">
          <w:pPr>
            <w:pStyle w:val="50767D1013A74AC186BF99A943C08F46"/>
          </w:pPr>
          <w:r>
            <w:rPr>
              <w:rStyle w:val="a3"/>
            </w:rPr>
            <w:t>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321"/>
    <w:rsid w:val="00045321"/>
    <w:rsid w:val="000A36ED"/>
    <w:rsid w:val="001C658E"/>
    <w:rsid w:val="00225ED5"/>
    <w:rsid w:val="00271E86"/>
    <w:rsid w:val="00383171"/>
    <w:rsid w:val="0041274B"/>
    <w:rsid w:val="0042571D"/>
    <w:rsid w:val="004D5F89"/>
    <w:rsid w:val="004D68FE"/>
    <w:rsid w:val="00590DB1"/>
    <w:rsid w:val="005B3554"/>
    <w:rsid w:val="005E2C9A"/>
    <w:rsid w:val="005F1D48"/>
    <w:rsid w:val="00635D8F"/>
    <w:rsid w:val="00700605"/>
    <w:rsid w:val="00716321"/>
    <w:rsid w:val="00742BCF"/>
    <w:rsid w:val="007B7FC4"/>
    <w:rsid w:val="008116CA"/>
    <w:rsid w:val="00841E7F"/>
    <w:rsid w:val="00852391"/>
    <w:rsid w:val="008645E1"/>
    <w:rsid w:val="008C6279"/>
    <w:rsid w:val="00983EE3"/>
    <w:rsid w:val="00984ED3"/>
    <w:rsid w:val="00A459A5"/>
    <w:rsid w:val="00A75ED4"/>
    <w:rsid w:val="00B10E02"/>
    <w:rsid w:val="00B31922"/>
    <w:rsid w:val="00B724C4"/>
    <w:rsid w:val="00BC5FF4"/>
    <w:rsid w:val="00C7329B"/>
    <w:rsid w:val="00D13667"/>
    <w:rsid w:val="00E11A10"/>
    <w:rsid w:val="00E174F1"/>
    <w:rsid w:val="00E21C62"/>
    <w:rsid w:val="00EA0EDB"/>
    <w:rsid w:val="00EF3591"/>
    <w:rsid w:val="00F4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CFE1B6FC7F4DC4B068256EC4EB992B">
    <w:name w:val="B0CFE1B6FC7F4DC4B068256EC4EB992B"/>
  </w:style>
  <w:style w:type="paragraph" w:customStyle="1" w:styleId="01280B4F1AAA4F97AD8843C2B4DDCAEE">
    <w:name w:val="01280B4F1AAA4F97AD8843C2B4DDCAEE"/>
  </w:style>
  <w:style w:type="paragraph" w:customStyle="1" w:styleId="D9D0895F3E9A4D4299A1E4F14DF6C653">
    <w:name w:val="D9D0895F3E9A4D4299A1E4F14DF6C653"/>
  </w:style>
  <w:style w:type="paragraph" w:customStyle="1" w:styleId="EFC0C3C612E7445DBD1273F0AA66D629">
    <w:name w:val="EFC0C3C612E7445DBD1273F0AA66D629"/>
  </w:style>
  <w:style w:type="character" w:styleId="a3">
    <w:name w:val="Placeholder Text"/>
    <w:basedOn w:val="a0"/>
    <w:uiPriority w:val="99"/>
    <w:semiHidden/>
    <w:rsid w:val="00A75ED4"/>
    <w:rPr>
      <w:color w:val="808080"/>
    </w:rPr>
  </w:style>
  <w:style w:type="paragraph" w:customStyle="1" w:styleId="9C6BF673A84941B3A0C8235B77D2A175">
    <w:name w:val="9C6BF673A84941B3A0C8235B77D2A175"/>
  </w:style>
  <w:style w:type="paragraph" w:customStyle="1" w:styleId="16F58D73676041388CE5FAD3450A0798">
    <w:name w:val="16F58D73676041388CE5FAD3450A0798"/>
  </w:style>
  <w:style w:type="paragraph" w:customStyle="1" w:styleId="7F81F480A2614C158495B39929550EA9">
    <w:name w:val="7F81F480A2614C158495B39929550EA9"/>
  </w:style>
  <w:style w:type="paragraph" w:customStyle="1" w:styleId="E88990DD946C4F06ABA78FA89038FFCB">
    <w:name w:val="E88990DD946C4F06ABA78FA89038FFCB"/>
  </w:style>
  <w:style w:type="paragraph" w:customStyle="1" w:styleId="B172FFFC6ED348FC8D4F862F1075754C">
    <w:name w:val="B172FFFC6ED348FC8D4F862F1075754C"/>
  </w:style>
  <w:style w:type="paragraph" w:customStyle="1" w:styleId="C00D60ED43C340A289BA6F8E52B21B5B">
    <w:name w:val="C00D60ED43C340A289BA6F8E52B21B5B"/>
  </w:style>
  <w:style w:type="paragraph" w:customStyle="1" w:styleId="59B3BEADE3F7457B9BA24D00F0E98100">
    <w:name w:val="59B3BEADE3F7457B9BA24D00F0E98100"/>
  </w:style>
  <w:style w:type="paragraph" w:customStyle="1" w:styleId="C802C477369940ACB1ED589CFED81F26">
    <w:name w:val="C802C477369940ACB1ED589CFED81F26"/>
  </w:style>
  <w:style w:type="paragraph" w:customStyle="1" w:styleId="D43A3CCB927946CCB2742D2AB4DB94AF">
    <w:name w:val="D43A3CCB927946CCB2742D2AB4DB94AF"/>
  </w:style>
  <w:style w:type="paragraph" w:customStyle="1" w:styleId="8EA083354A7C4E87BCEE1D048E868933">
    <w:name w:val="8EA083354A7C4E87BCEE1D048E868933"/>
  </w:style>
  <w:style w:type="paragraph" w:customStyle="1" w:styleId="D97F058DB9C64AD6B8037920ED040A5D">
    <w:name w:val="D97F058DB9C64AD6B8037920ED040A5D"/>
  </w:style>
  <w:style w:type="paragraph" w:customStyle="1" w:styleId="7C90500A81634CC1AE7358FE721B7F24">
    <w:name w:val="7C90500A81634CC1AE7358FE721B7F24"/>
  </w:style>
  <w:style w:type="paragraph" w:customStyle="1" w:styleId="A4784BDA016B4C8BA86FA061DAA8D583">
    <w:name w:val="A4784BDA016B4C8BA86FA061DAA8D583"/>
  </w:style>
  <w:style w:type="paragraph" w:customStyle="1" w:styleId="537B40F066944552AD31884FF3E35C1D">
    <w:name w:val="537B40F066944552AD31884FF3E35C1D"/>
  </w:style>
  <w:style w:type="paragraph" w:customStyle="1" w:styleId="9F40124FD5D14C3787F7DEFA86C04633">
    <w:name w:val="9F40124FD5D14C3787F7DEFA86C04633"/>
  </w:style>
  <w:style w:type="paragraph" w:customStyle="1" w:styleId="766350E8D88F4F1ABB3A15B584289CA7">
    <w:name w:val="766350E8D88F4F1ABB3A15B584289CA7"/>
  </w:style>
  <w:style w:type="paragraph" w:customStyle="1" w:styleId="F3310F69AE1E4357B3E366242336D1C2">
    <w:name w:val="F3310F69AE1E4357B3E366242336D1C2"/>
  </w:style>
  <w:style w:type="paragraph" w:customStyle="1" w:styleId="A50DC8E6B181464097018033D88D3E86">
    <w:name w:val="A50DC8E6B181464097018033D88D3E86"/>
  </w:style>
  <w:style w:type="paragraph" w:customStyle="1" w:styleId="51B36A1289724ABCBCAA4798D35211D7">
    <w:name w:val="51B36A1289724ABCBCAA4798D35211D7"/>
  </w:style>
  <w:style w:type="paragraph" w:customStyle="1" w:styleId="53DCF5729D7B4EB7B3A0F4CF851688F7">
    <w:name w:val="53DCF5729D7B4EB7B3A0F4CF851688F7"/>
  </w:style>
  <w:style w:type="paragraph" w:customStyle="1" w:styleId="AC25ADE1682F4870992835098F13B1C0">
    <w:name w:val="AC25ADE1682F4870992835098F13B1C0"/>
  </w:style>
  <w:style w:type="paragraph" w:customStyle="1" w:styleId="E1053B5FEBA2434C856D15F1698FDC21">
    <w:name w:val="E1053B5FEBA2434C856D15F1698FDC21"/>
  </w:style>
  <w:style w:type="paragraph" w:customStyle="1" w:styleId="492FF79D898D45198DA81D04AA7CAA37">
    <w:name w:val="492FF79D898D45198DA81D04AA7CAA37"/>
    <w:rsid w:val="00590DB1"/>
  </w:style>
  <w:style w:type="paragraph" w:customStyle="1" w:styleId="6F87C2E667CA4E0084B7EE8352F08459">
    <w:name w:val="6F87C2E667CA4E0084B7EE8352F08459"/>
    <w:rsid w:val="00590DB1"/>
  </w:style>
  <w:style w:type="paragraph" w:customStyle="1" w:styleId="52CFA5553A214515AED95B042982D722">
    <w:name w:val="52CFA5553A214515AED95B042982D722"/>
    <w:rsid w:val="00590DB1"/>
  </w:style>
  <w:style w:type="paragraph" w:customStyle="1" w:styleId="F7B0E3C2BD2144FF923B88130F72D47F">
    <w:name w:val="F7B0E3C2BD2144FF923B88130F72D47F"/>
    <w:rsid w:val="00590DB1"/>
  </w:style>
  <w:style w:type="paragraph" w:customStyle="1" w:styleId="2A8B0635451A4E0880D554C74AE975DC">
    <w:name w:val="2A8B0635451A4E0880D554C74AE975DC"/>
    <w:rsid w:val="00590DB1"/>
  </w:style>
  <w:style w:type="paragraph" w:customStyle="1" w:styleId="EA631BFE2D69490E9C8582D8871175BD">
    <w:name w:val="EA631BFE2D69490E9C8582D8871175BD"/>
    <w:rsid w:val="00590DB1"/>
  </w:style>
  <w:style w:type="paragraph" w:customStyle="1" w:styleId="81FA5713E1E44AB6A03A1AC7A0CC8598">
    <w:name w:val="81FA5713E1E44AB6A03A1AC7A0CC8598"/>
    <w:rsid w:val="00590DB1"/>
  </w:style>
  <w:style w:type="paragraph" w:customStyle="1" w:styleId="5F8D1DED89884F81A1034910C352CD71">
    <w:name w:val="5F8D1DED89884F81A1034910C352CD71"/>
    <w:rsid w:val="00590DB1"/>
  </w:style>
  <w:style w:type="paragraph" w:customStyle="1" w:styleId="D1D08D27F5A5463480D4AB34F0D9F3A2">
    <w:name w:val="D1D08D27F5A5463480D4AB34F0D9F3A2"/>
    <w:rsid w:val="00590DB1"/>
  </w:style>
  <w:style w:type="paragraph" w:customStyle="1" w:styleId="2D03754E44994A06AABDB6D598E61360">
    <w:name w:val="2D03754E44994A06AABDB6D598E61360"/>
    <w:rsid w:val="00590DB1"/>
  </w:style>
  <w:style w:type="paragraph" w:customStyle="1" w:styleId="822464B984AD4A6D8424F34D6E07F287">
    <w:name w:val="822464B984AD4A6D8424F34D6E07F287"/>
    <w:rsid w:val="00590DB1"/>
  </w:style>
  <w:style w:type="paragraph" w:customStyle="1" w:styleId="50767D1013A74AC186BF99A943C08F46">
    <w:name w:val="50767D1013A74AC186BF99A943C08F46"/>
    <w:rsid w:val="00590D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wrap="square" t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AF4D-B553-4AA4-84B5-14232FC5E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протокол cовещания (полная форма протокола) ТВЭЛ.dotx</Template>
  <TotalTime>47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Пискарева Светлана Владимировна</dc:creator>
  <cp:keywords/>
  <dc:description/>
  <cp:lastModifiedBy>Андрей Василенко</cp:lastModifiedBy>
  <cp:revision>2</cp:revision>
  <cp:lastPrinted>2020-02-27T07:38:00Z</cp:lastPrinted>
  <dcterms:created xsi:type="dcterms:W3CDTF">2021-03-24T14:12:00Z</dcterms:created>
  <dcterms:modified xsi:type="dcterms:W3CDTF">2021-03-24T14:12:00Z</dcterms:modified>
</cp:coreProperties>
</file>